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5AC14" w14:textId="10216F2F" w:rsidR="007F1DEF" w:rsidRPr="007669D0" w:rsidRDefault="007669D0" w:rsidP="00A360F9">
      <w:pPr>
        <w:jc w:val="both"/>
        <w:rPr>
          <w:sz w:val="30"/>
          <w:szCs w:val="30"/>
        </w:rPr>
      </w:pPr>
      <w:r>
        <w:rPr>
          <w:sz w:val="30"/>
          <w:szCs w:val="30"/>
        </w:rPr>
        <w:t>Plasma</w:t>
      </w:r>
      <w:r w:rsidR="00862CFE" w:rsidRPr="00533A32">
        <w:rPr>
          <w:sz w:val="30"/>
          <w:szCs w:val="30"/>
        </w:rPr>
        <w:t xml:space="preserve"> </w:t>
      </w:r>
      <w:r w:rsidRPr="00533A32">
        <w:rPr>
          <w:sz w:val="30"/>
          <w:szCs w:val="30"/>
        </w:rPr>
        <w:t>proteom</w:t>
      </w:r>
      <w:r>
        <w:rPr>
          <w:sz w:val="30"/>
          <w:szCs w:val="30"/>
        </w:rPr>
        <w:t>e</w:t>
      </w:r>
      <w:r w:rsidRPr="00533A32">
        <w:rPr>
          <w:sz w:val="30"/>
          <w:szCs w:val="30"/>
        </w:rPr>
        <w:t xml:space="preserve"> </w:t>
      </w:r>
      <w:r w:rsidR="00862CFE" w:rsidRPr="00533A32">
        <w:rPr>
          <w:sz w:val="30"/>
          <w:szCs w:val="30"/>
        </w:rPr>
        <w:t xml:space="preserve">profiling of healthy individuals across </w:t>
      </w:r>
      <w:r w:rsidR="00EF3894" w:rsidRPr="00533A32">
        <w:rPr>
          <w:sz w:val="30"/>
          <w:szCs w:val="30"/>
        </w:rPr>
        <w:t xml:space="preserve">the </w:t>
      </w:r>
      <w:r w:rsidR="00862CFE" w:rsidRPr="007669D0">
        <w:rPr>
          <w:sz w:val="30"/>
          <w:szCs w:val="30"/>
        </w:rPr>
        <w:t xml:space="preserve">lifespan in a Sicilian </w:t>
      </w:r>
      <w:r>
        <w:rPr>
          <w:sz w:val="30"/>
          <w:szCs w:val="30"/>
        </w:rPr>
        <w:t>c</w:t>
      </w:r>
      <w:r w:rsidR="00862CFE" w:rsidRPr="00533A32">
        <w:rPr>
          <w:sz w:val="30"/>
          <w:szCs w:val="30"/>
        </w:rPr>
        <w:t>ohort</w:t>
      </w:r>
      <w:r>
        <w:rPr>
          <w:sz w:val="30"/>
          <w:szCs w:val="30"/>
        </w:rPr>
        <w:t xml:space="preserve"> with long-lived individuals</w:t>
      </w:r>
      <w:r w:rsidR="00862CFE" w:rsidRPr="007669D0">
        <w:rPr>
          <w:sz w:val="30"/>
          <w:szCs w:val="30"/>
        </w:rPr>
        <w:t xml:space="preserve"> </w:t>
      </w:r>
    </w:p>
    <w:p w14:paraId="4B2747C4" w14:textId="1A09AAD2" w:rsidR="007F1DEF" w:rsidRPr="00533A32" w:rsidRDefault="007F1DEF" w:rsidP="00A360F9">
      <w:pPr>
        <w:jc w:val="both"/>
      </w:pPr>
    </w:p>
    <w:p w14:paraId="7FEAE8F5" w14:textId="6DB32328" w:rsidR="00B6496A" w:rsidRPr="00533A32" w:rsidRDefault="00B6496A" w:rsidP="00A360F9">
      <w:pPr>
        <w:jc w:val="both"/>
      </w:pPr>
      <w:r w:rsidRPr="00533A32">
        <w:t>Valentina Siino</w:t>
      </w:r>
      <w:r w:rsidR="00EF3894" w:rsidRPr="00C03E51">
        <w:rPr>
          <w:vertAlign w:val="superscript"/>
        </w:rPr>
        <w:t>1</w:t>
      </w:r>
      <w:r w:rsidRPr="00533A32">
        <w:t xml:space="preserve">, </w:t>
      </w:r>
      <w:commentRangeStart w:id="0"/>
      <w:r w:rsidR="00EF3894" w:rsidRPr="00533A32">
        <w:t>Ashfaq Ali</w:t>
      </w:r>
      <w:r w:rsidR="00EF3894" w:rsidRPr="00C03E51">
        <w:rPr>
          <w:vertAlign w:val="superscript"/>
        </w:rPr>
        <w:t>2</w:t>
      </w:r>
      <w:r w:rsidR="00EF3894" w:rsidRPr="00533A32">
        <w:t xml:space="preserve">, </w:t>
      </w:r>
      <w:r w:rsidR="005F7C15" w:rsidRPr="00533A32">
        <w:t xml:space="preserve">Giulia </w:t>
      </w:r>
      <w:proofErr w:type="spellStart"/>
      <w:r w:rsidR="005F7C15" w:rsidRPr="00533A32">
        <w:t>Accardi</w:t>
      </w:r>
      <w:commentRangeEnd w:id="0"/>
      <w:proofErr w:type="spellEnd"/>
      <w:r w:rsidR="00EF3894" w:rsidRPr="00533A32">
        <w:rPr>
          <w:rStyle w:val="CommentReference"/>
        </w:rPr>
        <w:commentReference w:id="0"/>
      </w:r>
      <w:r w:rsidR="005F7C15" w:rsidRPr="00533A32">
        <w:t xml:space="preserve">, Anna Aiello, Sergio </w:t>
      </w:r>
      <w:proofErr w:type="spellStart"/>
      <w:r w:rsidR="005F7C15" w:rsidRPr="00533A32">
        <w:t>Mosquim</w:t>
      </w:r>
      <w:proofErr w:type="spellEnd"/>
      <w:r w:rsidR="005F7C15" w:rsidRPr="00533A32">
        <w:t xml:space="preserve"> Junior</w:t>
      </w:r>
      <w:r w:rsidR="00EF3894" w:rsidRPr="00533A32">
        <w:rPr>
          <w:vertAlign w:val="superscript"/>
        </w:rPr>
        <w:t>1</w:t>
      </w:r>
      <w:r w:rsidR="005F7C15" w:rsidRPr="00533A32">
        <w:t xml:space="preserve">, Giuseppina </w:t>
      </w:r>
      <w:proofErr w:type="spellStart"/>
      <w:r w:rsidR="005F7C15" w:rsidRPr="00533A32">
        <w:t>Candore</w:t>
      </w:r>
      <w:proofErr w:type="spellEnd"/>
      <w:r w:rsidR="005F7C15" w:rsidRPr="00533A32">
        <w:t xml:space="preserve">, </w:t>
      </w:r>
      <w:proofErr w:type="spellStart"/>
      <w:r w:rsidR="005F7C15" w:rsidRPr="00533A32">
        <w:t>Calogero</w:t>
      </w:r>
      <w:proofErr w:type="spellEnd"/>
      <w:r w:rsidR="005F7C15" w:rsidRPr="00533A32">
        <w:t xml:space="preserve"> Caruso, Fredrik Levander</w:t>
      </w:r>
      <w:r w:rsidR="00EF3894" w:rsidRPr="00C03E51">
        <w:rPr>
          <w:vertAlign w:val="superscript"/>
        </w:rPr>
        <w:t>1,2*</w:t>
      </w:r>
      <w:r w:rsidR="005F7C15" w:rsidRPr="00533A32">
        <w:t xml:space="preserve"> and Sonya </w:t>
      </w:r>
      <w:proofErr w:type="spellStart"/>
      <w:r w:rsidR="005F7C15" w:rsidRPr="00533A32">
        <w:t>Vasto</w:t>
      </w:r>
      <w:proofErr w:type="spellEnd"/>
      <w:r w:rsidR="00EF3894" w:rsidRPr="00C03E51">
        <w:rPr>
          <w:vertAlign w:val="superscript"/>
        </w:rPr>
        <w:t>*</w:t>
      </w:r>
      <w:r w:rsidR="00EF3894" w:rsidRPr="00533A32">
        <w:rPr>
          <w:vertAlign w:val="superscript"/>
        </w:rPr>
        <w:t>a</w:t>
      </w:r>
    </w:p>
    <w:p w14:paraId="71F7F62D" w14:textId="31F8CC01" w:rsidR="00B6496A" w:rsidRPr="00533A32" w:rsidRDefault="00B6496A" w:rsidP="00A360F9">
      <w:pPr>
        <w:jc w:val="both"/>
      </w:pPr>
    </w:p>
    <w:p w14:paraId="2ADCD30F" w14:textId="25FE0294" w:rsidR="00EF3894" w:rsidRPr="007669D0" w:rsidRDefault="00EF3894" w:rsidP="00EF3894">
      <w:pPr>
        <w:jc w:val="both"/>
      </w:pPr>
      <w:commentRangeStart w:id="1"/>
      <w:r w:rsidRPr="00533A32">
        <w:t>*) Shared senior authorship</w:t>
      </w:r>
      <w:commentRangeEnd w:id="1"/>
      <w:r w:rsidR="007669D0">
        <w:rPr>
          <w:rStyle w:val="CommentReference"/>
        </w:rPr>
        <w:commentReference w:id="1"/>
      </w:r>
    </w:p>
    <w:p w14:paraId="1CB5AF66" w14:textId="28A29827" w:rsidR="00EF3894" w:rsidRPr="00533A32" w:rsidRDefault="00EF3894" w:rsidP="00EF3894">
      <w:pPr>
        <w:jc w:val="both"/>
      </w:pPr>
      <w:r w:rsidRPr="00533A32">
        <w:t>a) Corresponding author</w:t>
      </w:r>
    </w:p>
    <w:p w14:paraId="00B3D422" w14:textId="77777777" w:rsidR="00EF3894" w:rsidRPr="00533A32" w:rsidRDefault="00EF3894" w:rsidP="00EF3894">
      <w:pPr>
        <w:jc w:val="both"/>
      </w:pPr>
    </w:p>
    <w:p w14:paraId="3DC99155" w14:textId="3266B145" w:rsidR="00EF3894" w:rsidRPr="00533A32" w:rsidRDefault="00EF3894" w:rsidP="00EF3894">
      <w:pPr>
        <w:pStyle w:val="ListParagraph"/>
        <w:numPr>
          <w:ilvl w:val="0"/>
          <w:numId w:val="4"/>
        </w:numPr>
        <w:jc w:val="both"/>
      </w:pPr>
      <w:r w:rsidRPr="00533A32">
        <w:t xml:space="preserve">Dept of </w:t>
      </w:r>
      <w:proofErr w:type="spellStart"/>
      <w:r w:rsidRPr="00533A32">
        <w:t>Immunotechnology</w:t>
      </w:r>
      <w:proofErr w:type="spellEnd"/>
      <w:r w:rsidRPr="00533A32">
        <w:t>, Lund University, Sweden</w:t>
      </w:r>
    </w:p>
    <w:p w14:paraId="28AB7E0F" w14:textId="4F5A5EB9" w:rsidR="00EF3894" w:rsidRPr="00533A32" w:rsidRDefault="00EF3894" w:rsidP="00C03E51">
      <w:pPr>
        <w:pStyle w:val="ListParagraph"/>
        <w:numPr>
          <w:ilvl w:val="0"/>
          <w:numId w:val="4"/>
        </w:numPr>
        <w:jc w:val="both"/>
      </w:pPr>
      <w:r w:rsidRPr="00533A32">
        <w:t xml:space="preserve">National Bioinformatics Infrastructure Sweden (NBIS), Science for Life Laboratory, Department of </w:t>
      </w:r>
      <w:proofErr w:type="spellStart"/>
      <w:r w:rsidRPr="00533A32">
        <w:t>Immunotechnology</w:t>
      </w:r>
      <w:proofErr w:type="spellEnd"/>
      <w:r w:rsidRPr="00533A32">
        <w:t>, Lund University, Sweden</w:t>
      </w:r>
    </w:p>
    <w:p w14:paraId="1007FA60" w14:textId="77777777" w:rsidR="00EF3894" w:rsidRPr="00533A32" w:rsidRDefault="00EF3894" w:rsidP="00A360F9">
      <w:pPr>
        <w:spacing w:line="360" w:lineRule="auto"/>
        <w:jc w:val="both"/>
        <w:rPr>
          <w:b/>
        </w:rPr>
      </w:pPr>
    </w:p>
    <w:p w14:paraId="3AFFA2A4" w14:textId="0DDDC62A" w:rsidR="00087267" w:rsidRPr="00533A32" w:rsidRDefault="00087267" w:rsidP="00A360F9">
      <w:pPr>
        <w:spacing w:line="360" w:lineRule="auto"/>
        <w:jc w:val="both"/>
        <w:rPr>
          <w:b/>
        </w:rPr>
      </w:pPr>
      <w:r w:rsidRPr="00533A32">
        <w:rPr>
          <w:b/>
        </w:rPr>
        <w:t xml:space="preserve">Abstract </w:t>
      </w:r>
    </w:p>
    <w:p w14:paraId="4231297A" w14:textId="09EE9EB6" w:rsidR="00BE5CF7" w:rsidRDefault="00533A32" w:rsidP="00A360F9">
      <w:pPr>
        <w:spacing w:line="360" w:lineRule="auto"/>
        <w:jc w:val="both"/>
        <w:rPr>
          <w:ins w:id="2" w:author="Valentina Siino" w:date="2021-05-17T20:17:00Z"/>
          <w:b/>
        </w:rPr>
      </w:pPr>
      <w:r w:rsidRPr="00533A32">
        <w:rPr>
          <w:b/>
        </w:rPr>
        <w:t>Main points:</w:t>
      </w:r>
    </w:p>
    <w:p w14:paraId="3F2B4316" w14:textId="3EE2085E" w:rsidR="009B5F6A" w:rsidRDefault="009B5F6A" w:rsidP="00A360F9">
      <w:pPr>
        <w:spacing w:line="360" w:lineRule="auto"/>
        <w:jc w:val="both"/>
        <w:rPr>
          <w:ins w:id="3" w:author="Valentina Siino" w:date="2021-05-17T20:38:00Z"/>
        </w:rPr>
      </w:pPr>
      <w:ins w:id="4" w:author="Valentina Siino" w:date="2021-05-17T20:17:00Z">
        <w:r w:rsidRPr="00D80801">
          <w:rPr>
            <w:rPrChange w:id="5" w:author="Valentina Siino" w:date="2021-05-17T20:38:00Z">
              <w:rPr>
                <w:b/>
              </w:rPr>
            </w:rPrChange>
          </w:rPr>
          <w:t xml:space="preserve">The study of healthy human aging is extremely important to </w:t>
        </w:r>
      </w:ins>
      <w:ins w:id="6" w:author="Valentina Siino" w:date="2021-05-17T20:19:00Z">
        <w:r w:rsidRPr="00D80801">
          <w:rPr>
            <w:rPrChange w:id="7" w:author="Valentina Siino" w:date="2021-05-17T20:38:00Z">
              <w:rPr>
                <w:b/>
              </w:rPr>
            </w:rPrChange>
          </w:rPr>
          <w:t>shed light on the mol</w:t>
        </w:r>
        <w:r w:rsidR="00BA490B" w:rsidRPr="00D80801">
          <w:rPr>
            <w:rPrChange w:id="8" w:author="Valentina Siino" w:date="2021-05-17T20:38:00Z">
              <w:rPr>
                <w:b/>
              </w:rPr>
            </w:rPrChange>
          </w:rPr>
          <w:t xml:space="preserve">ecular mechanisms behind aging in order to predict and/or avoid the development of aging-related disorders such as atherosclerosis and diabetes. Herein, we have </w:t>
        </w:r>
      </w:ins>
      <w:ins w:id="9" w:author="Valentina Siino" w:date="2021-05-17T20:34:00Z">
        <w:r w:rsidR="00D80801" w:rsidRPr="00D80801">
          <w:rPr>
            <w:rPrChange w:id="10" w:author="Valentina Siino" w:date="2021-05-17T20:38:00Z">
              <w:rPr>
                <w:b/>
              </w:rPr>
            </w:rPrChange>
          </w:rPr>
          <w:t>employed</w:t>
        </w:r>
      </w:ins>
      <w:ins w:id="11" w:author="Valentina Siino" w:date="2021-05-17T20:19:00Z">
        <w:r w:rsidR="00BA490B" w:rsidRPr="00D80801">
          <w:rPr>
            <w:rPrChange w:id="12" w:author="Valentina Siino" w:date="2021-05-17T20:38:00Z">
              <w:rPr>
                <w:b/>
              </w:rPr>
            </w:rPrChange>
          </w:rPr>
          <w:t xml:space="preserve"> an untargeted mass spectrometry-based approach </w:t>
        </w:r>
      </w:ins>
      <w:ins w:id="13" w:author="Valentina Siino" w:date="2021-05-17T20:21:00Z">
        <w:r w:rsidR="00BA490B" w:rsidRPr="00D80801">
          <w:rPr>
            <w:rPrChange w:id="14" w:author="Valentina Siino" w:date="2021-05-17T20:38:00Z">
              <w:rPr>
                <w:b/>
              </w:rPr>
            </w:rPrChange>
          </w:rPr>
          <w:t>to study a Sicilian</w:t>
        </w:r>
      </w:ins>
      <w:ins w:id="15" w:author="Valentina Siino" w:date="2021-05-17T20:25:00Z">
        <w:r w:rsidR="00BA490B" w:rsidRPr="00D80801">
          <w:rPr>
            <w:rPrChange w:id="16" w:author="Valentina Siino" w:date="2021-05-17T20:38:00Z">
              <w:rPr>
                <w:b/>
              </w:rPr>
            </w:rPrChange>
          </w:rPr>
          <w:t xml:space="preserve"> plasma</w:t>
        </w:r>
      </w:ins>
      <w:ins w:id="17" w:author="Valentina Siino" w:date="2021-05-17T20:21:00Z">
        <w:r w:rsidR="00BA490B" w:rsidRPr="00D80801">
          <w:rPr>
            <w:rPrChange w:id="18" w:author="Valentina Siino" w:date="2021-05-17T20:38:00Z">
              <w:rPr>
                <w:b/>
              </w:rPr>
            </w:rPrChange>
          </w:rPr>
          <w:t xml:space="preserve"> cohort containing long-lived individuals</w:t>
        </w:r>
      </w:ins>
      <w:ins w:id="19" w:author="Valentina Siino" w:date="2021-05-17T20:22:00Z">
        <w:r w:rsidR="00BA490B" w:rsidRPr="00D80801">
          <w:rPr>
            <w:rPrChange w:id="20" w:author="Valentina Siino" w:date="2021-05-17T20:38:00Z">
              <w:rPr>
                <w:b/>
              </w:rPr>
            </w:rPrChange>
          </w:rPr>
          <w:t xml:space="preserve"> (LLIs)</w:t>
        </w:r>
      </w:ins>
      <w:ins w:id="21" w:author="Valentina Siino" w:date="2021-05-17T20:21:00Z">
        <w:r w:rsidR="00BA490B" w:rsidRPr="00D80801">
          <w:rPr>
            <w:rPrChange w:id="22" w:author="Valentina Siino" w:date="2021-05-17T20:38:00Z">
              <w:rPr>
                <w:b/>
              </w:rPr>
            </w:rPrChange>
          </w:rPr>
          <w:t xml:space="preserve">. </w:t>
        </w:r>
      </w:ins>
      <w:ins w:id="23" w:author="Valentina Siino" w:date="2021-05-17T20:26:00Z">
        <w:r w:rsidR="00BA490B" w:rsidRPr="00D80801">
          <w:rPr>
            <w:rPrChange w:id="24" w:author="Valentina Siino" w:date="2021-05-17T20:38:00Z">
              <w:rPr>
                <w:b/>
              </w:rPr>
            </w:rPrChange>
          </w:rPr>
          <w:t xml:space="preserve">This approach has identified </w:t>
        </w:r>
      </w:ins>
      <w:ins w:id="25" w:author="Valentina Siino" w:date="2021-05-17T20:29:00Z">
        <w:r w:rsidR="00BA490B" w:rsidRPr="00D80801">
          <w:rPr>
            <w:rPrChange w:id="26" w:author="Valentina Siino" w:date="2021-05-17T20:38:00Z">
              <w:rPr>
                <w:b/>
              </w:rPr>
            </w:rPrChange>
          </w:rPr>
          <w:t>proteins</w:t>
        </w:r>
      </w:ins>
      <w:ins w:id="27" w:author="Valentina Siino" w:date="2021-05-17T20:37:00Z">
        <w:r w:rsidR="00D80801" w:rsidRPr="00D80801">
          <w:rPr>
            <w:rPrChange w:id="28" w:author="Valentina Siino" w:date="2021-05-17T20:38:00Z">
              <w:rPr>
                <w:b/>
              </w:rPr>
            </w:rPrChange>
          </w:rPr>
          <w:t xml:space="preserve"> </w:t>
        </w:r>
        <w:r w:rsidR="00D80801" w:rsidRPr="00D80801">
          <w:rPr>
            <w:rFonts w:cs="Times New Roman"/>
          </w:rPr>
          <w:t>correlated to age</w:t>
        </w:r>
      </w:ins>
      <w:ins w:id="29" w:author="Valentina Siino" w:date="2021-05-17T20:29:00Z">
        <w:r w:rsidR="00BA490B" w:rsidRPr="00D80801">
          <w:rPr>
            <w:rPrChange w:id="30" w:author="Valentina Siino" w:date="2021-05-17T20:38:00Z">
              <w:rPr>
                <w:b/>
              </w:rPr>
            </w:rPrChange>
          </w:rPr>
          <w:t xml:space="preserve"> such as fibulin-1, </w:t>
        </w:r>
        <w:proofErr w:type="spellStart"/>
        <w:r w:rsidR="00BA490B" w:rsidRPr="00D80801">
          <w:rPr>
            <w:rPrChange w:id="31" w:author="Valentina Siino" w:date="2021-05-17T20:38:00Z">
              <w:rPr>
                <w:b/>
              </w:rPr>
            </w:rPrChange>
          </w:rPr>
          <w:t>dystroglycan</w:t>
        </w:r>
        <w:proofErr w:type="spellEnd"/>
        <w:r w:rsidR="00BA490B" w:rsidRPr="00D80801">
          <w:rPr>
            <w:rPrChange w:id="32" w:author="Valentina Siino" w:date="2021-05-17T20:38:00Z">
              <w:rPr>
                <w:b/>
              </w:rPr>
            </w:rPrChange>
          </w:rPr>
          <w:t xml:space="preserve"> and </w:t>
        </w:r>
      </w:ins>
      <w:ins w:id="33" w:author="Valentina Siino" w:date="2021-05-17T20:30:00Z">
        <w:r w:rsidR="00D80801" w:rsidRPr="00D80801">
          <w:rPr>
            <w:rFonts w:cs="Times New Roman"/>
          </w:rPr>
          <w:t>gamma glutamyl hydrolase</w:t>
        </w:r>
      </w:ins>
      <w:ins w:id="34" w:author="Valentina Siino" w:date="2021-05-17T20:33:00Z">
        <w:r w:rsidR="00D80801" w:rsidRPr="00D80801">
          <w:rPr>
            <w:rFonts w:cs="Times New Roman"/>
          </w:rPr>
          <w:t>, confirming what has been</w:t>
        </w:r>
      </w:ins>
      <w:ins w:id="35" w:author="Valentina Siino" w:date="2021-05-17T20:30:00Z">
        <w:r w:rsidR="00D80801" w:rsidRPr="00D80801">
          <w:rPr>
            <w:rFonts w:cs="Times New Roman"/>
          </w:rPr>
          <w:t xml:space="preserve"> previously reported.</w:t>
        </w:r>
        <w:r w:rsidR="00D80801" w:rsidRPr="00D80801">
          <w:rPr>
            <w:rPrChange w:id="36" w:author="Valentina Siino" w:date="2021-05-17T20:38:00Z">
              <w:rPr>
                <w:b/>
              </w:rPr>
            </w:rPrChange>
          </w:rPr>
          <w:t xml:space="preserve"> </w:t>
        </w:r>
      </w:ins>
      <w:ins w:id="37" w:author="Valentina Siino" w:date="2021-05-17T20:27:00Z">
        <w:r w:rsidR="00BA490B" w:rsidRPr="00D80801">
          <w:rPr>
            <w:rPrChange w:id="38" w:author="Valentina Siino" w:date="2021-05-17T20:38:00Z">
              <w:rPr>
                <w:b/>
              </w:rPr>
            </w:rPrChange>
          </w:rPr>
          <w:t xml:space="preserve">Furthermore, </w:t>
        </w:r>
      </w:ins>
      <w:ins w:id="39" w:author="Valentina Siino" w:date="2021-05-17T20:23:00Z">
        <w:r w:rsidR="00BA490B" w:rsidRPr="00D80801">
          <w:rPr>
            <w:rPrChange w:id="40" w:author="Valentina Siino" w:date="2021-05-17T20:38:00Z">
              <w:rPr>
                <w:b/>
              </w:rPr>
            </w:rPrChange>
          </w:rPr>
          <w:t>our findings revealed a unique signature</w:t>
        </w:r>
        <w:r w:rsidR="00D80801" w:rsidRPr="00D80801">
          <w:rPr>
            <w:rPrChange w:id="41" w:author="Valentina Siino" w:date="2021-05-17T20:38:00Z">
              <w:rPr>
                <w:b/>
              </w:rPr>
            </w:rPrChange>
          </w:rPr>
          <w:t xml:space="preserve"> of proteins </w:t>
        </w:r>
      </w:ins>
      <w:ins w:id="42" w:author="Valentina Siino" w:date="2021-05-17T20:32:00Z">
        <w:r w:rsidR="00D80801" w:rsidRPr="00D80801">
          <w:rPr>
            <w:rPrChange w:id="43" w:author="Valentina Siino" w:date="2021-05-17T20:38:00Z">
              <w:rPr>
                <w:b/>
              </w:rPr>
            </w:rPrChange>
          </w:rPr>
          <w:t>correlating with location and uric acid</w:t>
        </w:r>
        <w:r w:rsidR="001B1989" w:rsidRPr="001B1989">
          <w:t xml:space="preserve">, such as </w:t>
        </w:r>
      </w:ins>
      <w:ins w:id="44" w:author="Valentina Siino" w:date="2021-05-17T20:41:00Z">
        <w:r w:rsidR="001B1989">
          <w:t xml:space="preserve">metalloprotease 9 and actin respectively.  </w:t>
        </w:r>
      </w:ins>
    </w:p>
    <w:p w14:paraId="5A5BB233" w14:textId="5435AD0E" w:rsidR="00AE7CD2" w:rsidRPr="006655C9" w:rsidDel="006655C9" w:rsidRDefault="00AE7CD2" w:rsidP="00A360F9">
      <w:pPr>
        <w:spacing w:line="360" w:lineRule="auto"/>
        <w:jc w:val="both"/>
        <w:rPr>
          <w:del w:id="45" w:author="Valentina Siino" w:date="2021-05-17T20:14:00Z"/>
          <w:rPrChange w:id="46" w:author="Valentina Siino" w:date="2021-05-17T20:09:00Z">
            <w:rPr>
              <w:del w:id="47" w:author="Valentina Siino" w:date="2021-05-17T20:14:00Z"/>
              <w:b/>
            </w:rPr>
          </w:rPrChange>
        </w:rPr>
      </w:pPr>
    </w:p>
    <w:p w14:paraId="224B5F38" w14:textId="0A3C6DEA" w:rsidR="00533A32" w:rsidRPr="00533A32" w:rsidDel="001B1989" w:rsidRDefault="00533A32" w:rsidP="00A360F9">
      <w:pPr>
        <w:spacing w:line="360" w:lineRule="auto"/>
        <w:jc w:val="both"/>
        <w:rPr>
          <w:del w:id="48" w:author="Valentina Siino" w:date="2021-05-17T20:45:00Z"/>
          <w:b/>
        </w:rPr>
      </w:pPr>
      <w:del w:id="49" w:author="Valentina Siino" w:date="2021-05-17T20:45:00Z">
        <w:r w:rsidRPr="00533A32" w:rsidDel="001B1989">
          <w:rPr>
            <w:b/>
          </w:rPr>
          <w:delText xml:space="preserve">Reference </w:delText>
        </w:r>
        <w:r w:rsidR="00817885" w:rsidDel="001B1989">
          <w:rPr>
            <w:b/>
          </w:rPr>
          <w:delText xml:space="preserve">untargeted </w:delText>
        </w:r>
        <w:r w:rsidRPr="00817885" w:rsidDel="001B1989">
          <w:rPr>
            <w:b/>
          </w:rPr>
          <w:delText>LC-MS/MS-based aging plasma cohort, including very old indi</w:delText>
        </w:r>
        <w:r w:rsidRPr="00533A32" w:rsidDel="001B1989">
          <w:rPr>
            <w:b/>
          </w:rPr>
          <w:delText>viduals</w:delText>
        </w:r>
      </w:del>
    </w:p>
    <w:p w14:paraId="4380342E" w14:textId="4B515132" w:rsidR="00533A32" w:rsidRPr="00533A32" w:rsidDel="001B1989" w:rsidRDefault="00533A32" w:rsidP="00A360F9">
      <w:pPr>
        <w:spacing w:line="360" w:lineRule="auto"/>
        <w:jc w:val="both"/>
        <w:rPr>
          <w:del w:id="50" w:author="Valentina Siino" w:date="2021-05-17T20:45:00Z"/>
          <w:b/>
        </w:rPr>
      </w:pPr>
      <w:del w:id="51" w:author="Valentina Siino" w:date="2021-05-17T20:45:00Z">
        <w:r w:rsidRPr="00533A32" w:rsidDel="001B1989">
          <w:rPr>
            <w:b/>
          </w:rPr>
          <w:delText>Confirmation of some known and discovery of new aging protein markers</w:delText>
        </w:r>
      </w:del>
    </w:p>
    <w:p w14:paraId="24254F19" w14:textId="201D8DC5" w:rsidR="00533A32" w:rsidRPr="00817885" w:rsidDel="001B1989" w:rsidRDefault="00533A32" w:rsidP="00A360F9">
      <w:pPr>
        <w:spacing w:line="360" w:lineRule="auto"/>
        <w:jc w:val="both"/>
        <w:rPr>
          <w:del w:id="52" w:author="Valentina Siino" w:date="2021-05-17T20:45:00Z"/>
          <w:b/>
        </w:rPr>
      </w:pPr>
      <w:del w:id="53" w:author="Valentina Siino" w:date="2021-05-17T20:45:00Z">
        <w:r w:rsidRPr="00533A32" w:rsidDel="001B1989">
          <w:rPr>
            <w:b/>
          </w:rPr>
          <w:delText xml:space="preserve">Revealed </w:delText>
        </w:r>
        <w:r w:rsidR="00817885" w:rsidDel="001B1989">
          <w:rPr>
            <w:b/>
          </w:rPr>
          <w:delText xml:space="preserve">potential </w:delText>
        </w:r>
        <w:r w:rsidRPr="00817885" w:rsidDel="001B1989">
          <w:rPr>
            <w:b/>
          </w:rPr>
          <w:delText>proteins with association to location</w:delText>
        </w:r>
      </w:del>
    </w:p>
    <w:p w14:paraId="28DCA87E" w14:textId="77777777" w:rsidR="00533A32" w:rsidRPr="00533A32" w:rsidRDefault="00533A32" w:rsidP="00A360F9">
      <w:pPr>
        <w:spacing w:line="360" w:lineRule="auto"/>
        <w:jc w:val="both"/>
        <w:rPr>
          <w:b/>
        </w:rPr>
      </w:pPr>
    </w:p>
    <w:p w14:paraId="6DF7581B" w14:textId="0C58A182" w:rsidR="00093712" w:rsidRPr="00533A32" w:rsidRDefault="00BE5CF7" w:rsidP="00A360F9">
      <w:pPr>
        <w:spacing w:line="360" w:lineRule="auto"/>
        <w:jc w:val="both"/>
        <w:rPr>
          <w:b/>
        </w:rPr>
      </w:pPr>
      <w:commentRangeStart w:id="54"/>
      <w:ins w:id="55" w:author="Fredrik Levander" w:date="2021-05-05T14:32:00Z">
        <w:r w:rsidRPr="00533A32">
          <w:rPr>
            <w:b/>
          </w:rPr>
          <w:t xml:space="preserve">1 </w:t>
        </w:r>
      </w:ins>
      <w:ins w:id="56" w:author="Fredrik Levander" w:date="2021-05-05T14:31:00Z">
        <w:r w:rsidRPr="00533A32">
          <w:rPr>
            <w:b/>
          </w:rPr>
          <w:t>INTRODUCT</w:t>
        </w:r>
      </w:ins>
      <w:ins w:id="57" w:author="Fredrik Levander" w:date="2021-05-05T14:32:00Z">
        <w:r w:rsidRPr="00533A32">
          <w:rPr>
            <w:b/>
          </w:rPr>
          <w:t>ION</w:t>
        </w:r>
        <w:commentRangeEnd w:id="54"/>
        <w:r w:rsidRPr="00533A32">
          <w:rPr>
            <w:rStyle w:val="CommentReference"/>
          </w:rPr>
          <w:commentReference w:id="54"/>
        </w:r>
      </w:ins>
    </w:p>
    <w:p w14:paraId="11D4089E" w14:textId="5EC6E57B" w:rsidR="00093712" w:rsidRPr="00533A32" w:rsidRDefault="00093712" w:rsidP="00A360F9">
      <w:pPr>
        <w:spacing w:line="360" w:lineRule="auto"/>
        <w:jc w:val="both"/>
      </w:pPr>
      <w:r w:rsidRPr="00533A32">
        <w:t>Aging, defined as a time-dependent functional decline of living organisms</w:t>
      </w:r>
      <w:r w:rsidR="00FB15DA">
        <w:t xml:space="preserve"> </w:t>
      </w:r>
      <w:r w:rsidR="00FB15DA">
        <w:fldChar w:fldCharType="begin" w:fldLock="1"/>
      </w:r>
      <w:r w:rsidR="007D6977">
        <w:instrText>ADDIN CSL_CITATION {"citationItems":[{"id":"ITEM-1","itemData":{"DOI":"10.1016/j.cell.2013.05.039","ISSN":"10974172","PMID":"23746838","abstract":"Aging is characterized by a progressive loss of physiological integrity, leading to impaired function and increased vulnerability to death. This deterioration is the primary risk factor for major human pathologies, including cancer, diabetes, cardiovascular disorders, and neurodegenerative diseases. Aging research has experienced an unprecedented advance over recent years, particularly with the discovery that the rate of aging is controlled, at least to some extent, by genetic pathways and biochemical processes conserved in evolution. This Review enumerates nine tentative hallmarks that represent common denominators of aging in different organisms, with special emphasis on mammalian aging. These hallmarks are: genomic instability, telomere attrition, epigenetic alterations, loss of proteostasis, deregulated nutrient sensing, mitochondrial dysfunction, cellular senescence, stem cell exhaustion, and altered intercellular communication. A major challenge is to dissect the interconnectedness between the candidate hallmarks and their relative contributions to aging, with the final goal of identifying pharmaceutical targets to improve human health during aging, with minimal side effects. © 2013 Elsevier Inc.","author":[{"dropping-particle":"","family":"López-Otín","given":"Carlos","non-dropping-particle":"","parse-names":false,"suffix":""},{"dropping-particle":"","family":"Blasco","given":"Maria A.","non-dropping-particle":"","parse-names":false,"suffix":""},{"dropping-particle":"","family":"Partridge","given":"Linda","non-dropping-particle":"","parse-names":false,"suffix":""},{"dropping-particle":"","family":"Serrano","given":"Manuel","non-dropping-particle":"","parse-names":false,"suffix":""},{"dropping-particle":"","family":"Kroemer","given":"Guido","non-dropping-particle":"","parse-names":false,"suffix":""}],"container-title":"Cell","id":"ITEM-1","issue":"6","issued":{"date-parts":[["2013","6","6"]]},"page":"1194","publisher":"Elsevier B.V.","title":"The hallmarks of aging","type":"article","volume":"153"},"uris":["http://www.mendeley.com/documents/?uuid=15c62b01-4274-30fe-bec7-b7a4cce10b46"]}],"mendeley":{"formattedCitation":"(López-Otín, Blasco, Partridge, Serrano, &amp; Kroemer, 2013)","plainTextFormattedCitation":"(López-Otín, Blasco, Partridge, Serrano, &amp; Kroemer, 2013)","previouslyFormattedCitation":"(López-Otín, Blasco, Partridge, Serrano, &amp; Kroemer, 2013)"},"properties":{"noteIndex":0},"schema":"https://github.com/citation-style-language/schema/raw/master/csl-citation.json"}</w:instrText>
      </w:r>
      <w:r w:rsidR="00FB15DA">
        <w:fldChar w:fldCharType="separate"/>
      </w:r>
      <w:r w:rsidR="00FB15DA" w:rsidRPr="00FB15DA">
        <w:rPr>
          <w:noProof/>
        </w:rPr>
        <w:t>(López-Otín, Blasco, Partridge, Serrano, &amp; Kroemer, 2013)</w:t>
      </w:r>
      <w:r w:rsidR="00FB15DA">
        <w:fldChar w:fldCharType="end"/>
      </w:r>
      <w:r w:rsidRPr="00533A32">
        <w:t xml:space="preserve">, is characterized by a </w:t>
      </w:r>
      <w:r w:rsidR="00277B48" w:rsidRPr="00533A32">
        <w:t xml:space="preserve">progressive </w:t>
      </w:r>
      <w:r w:rsidRPr="00533A32">
        <w:t xml:space="preserve">deterioration </w:t>
      </w:r>
      <w:r w:rsidR="00277B48" w:rsidRPr="00533A32">
        <w:t>of physiological functions, often leading to development of age-related diseases. Major age-related disorders include atherosclerosis, neurodegenerative disorders an</w:t>
      </w:r>
      <w:r w:rsidR="00D45301" w:rsidRPr="00533A32">
        <w:t xml:space="preserve">d diabetes </w:t>
      </w:r>
      <w:r w:rsidR="00FB15DA">
        <w:fldChar w:fldCharType="begin" w:fldLock="1"/>
      </w:r>
      <w:r w:rsidR="00FB15DA">
        <w:instrText>ADDIN CSL_CITATION {"citationItems":[{"id":"ITEM-1","itemData":{"DOI":"10.2741/s72","ISSN":"19450524","PMID":"20036955","abstract":"Aging is a complex process that negatively impacts the development of the different systems and its ability to function. Moreover, the Aging rate in humans is not the same, principally due to genetic heterogeneity and environmental factors. The aging rate is measured as the decline of functional capacity and stress resistance. Therefore, several attempts have been made to analyse the individual age, (so-called biological age) compared to chronological age. The biomarkers of aging are age-related body function or composition, these markers aim to assess the biological age and predict the onset of age-related diseases and/or residual lifetime. Such biomarkers should help in one hand to characterise the biological age and on the other hand to identify individuals at high risk of developing age-associated diseases or disabilities. Unfortunately, most of the markers under discussion are related to age-related diseases rather than to age, so none of these markers discussed in literature is a true biomarker of aging. Hence, we discuss some disease-related biomarkers useful for a better understanding of aging and the development of new strategies to counteract it, essential for improving the quality of life of the elderly population.","author":[{"dropping-particle":"","family":"Vasto","given":"Sonya","non-dropping-particle":"","parse-names":false,"suffix":""},{"dropping-particle":"","family":"Scapagnini","given":"Giovanni","non-dropping-particle":"","parse-names":false,"suffix":""},{"dropping-particle":"","family":"Bulati","given":"Matteo","non-dropping-particle":"","parse-names":false,"suffix":""},{"dropping-particle":"","family":"Candore","given":"Giuseppina","non-dropping-particle":"","parse-names":false,"suffix":""},{"dropping-particle":"","family":"Castiglia","given":"Laura","non-dropping-particle":"","parse-names":false,"suffix":""},{"dropping-particle":"","family":"Colonna-Romano","given":"Giuseppina","non-dropping-particle":"","parse-names":false,"suffix":""},{"dropping-particle":"","family":"Lio","given":"Domenico","non-dropping-particle":"","parse-names":false,"suffix":""},{"dropping-particle":"","family":"Nuzzo","given":"Domenico","non-dropping-particle":"","parse-names":false,"suffix":""},{"dropping-particle":"","family":"Pellicano","given":"Mariavaleria","non-dropping-particle":"","parse-names":false,"suffix":""},{"dropping-particle":"","family":"Rizzo","given":"Claudia","non-dropping-particle":"","parse-names":false,"suffix":""},{"dropping-particle":"","family":"Ferrara","given":"Nicola","non-dropping-particle":"","parse-names":false,"suffix":""},{"dropping-particle":"","family":"Caruso","given":"Calogero","non-dropping-particle":"","parse-names":false,"suffix":""}],"container-title":"Frontiers in Bioscience - Scholar","id":"ITEM-1","issue":"2","issued":{"date-parts":[["2010","1","1"]]},"page":"392-402","publisher":"Frontiers in Bioscience","title":"Biomarkes of aging","type":"article-journal","volume":"2 S"},"uris":["http://www.mendeley.com/documents/?uuid=c6a3a3e0-bee9-3a25-8f5e-138dfc523a74"]}],"mendeley":{"formattedCitation":"(Vasto et al., 2010)","plainTextFormattedCitation":"(Vasto et al., 2010)","previouslyFormattedCitation":"(Vasto et al., 2010)"},"properties":{"noteIndex":0},"schema":"https://github.com/citation-style-language/schema/raw/master/csl-citation.json"}</w:instrText>
      </w:r>
      <w:r w:rsidR="00FB15DA">
        <w:fldChar w:fldCharType="separate"/>
      </w:r>
      <w:r w:rsidR="00FB15DA" w:rsidRPr="00FB15DA">
        <w:rPr>
          <w:noProof/>
        </w:rPr>
        <w:t>(Vasto et al., 2010)</w:t>
      </w:r>
      <w:r w:rsidR="00FB15DA">
        <w:fldChar w:fldCharType="end"/>
      </w:r>
      <w:r w:rsidR="00D45301" w:rsidRPr="00533A32">
        <w:t xml:space="preserve">. </w:t>
      </w:r>
    </w:p>
    <w:p w14:paraId="60B78D3B" w14:textId="744ACAC3" w:rsidR="00537FBF" w:rsidRPr="00533A32" w:rsidRDefault="00D45301" w:rsidP="00A360F9">
      <w:pPr>
        <w:spacing w:line="360" w:lineRule="auto"/>
        <w:jc w:val="both"/>
      </w:pPr>
      <w:r w:rsidRPr="00533A32">
        <w:t xml:space="preserve">Several factors have been characterized as </w:t>
      </w:r>
      <w:r w:rsidR="00997D56" w:rsidRPr="00533A32">
        <w:t xml:space="preserve">risks for the development of age-related diseases such as: genomic predispositions, telomeric and epigenetic alterations, mitochondrial dysfunction and cellular senescence </w:t>
      </w:r>
      <w:r w:rsidR="00FB15DA">
        <w:fldChar w:fldCharType="begin" w:fldLock="1"/>
      </w:r>
      <w:r w:rsidR="00FB15DA">
        <w:instrText>ADDIN CSL_CITATION {"citationItems":[{"id":"ITEM-1","itemData":{"DOI":"10.1016/j.cell.2013.05.039","ISSN":"10974172","PMID":"23746838","abstract":"Aging is characterized by a progressive loss of physiological integrity, leading to impaired function and increased vulnerability to death. This deterioration is the primary risk factor for major human pathologies, including cancer, diabetes, cardiovascular disorders, and neurodegenerative diseases. Aging research has experienced an unprecedented advance over recent years, particularly with the discovery that the rate of aging is controlled, at least to some extent, by genetic pathways and biochemical processes conserved in evolution. This Review enumerates nine tentative hallmarks that represent common denominators of aging in different organisms, with special emphasis on mammalian aging. These hallmarks are: genomic instability, telomere attrition, epigenetic alterations, loss of proteostasis, deregulated nutrient sensing, mitochondrial dysfunction, cellular senescence, stem cell exhaustion, and altered intercellular communication. A major challenge is to dissect the interconnectedness between the candidate hallmarks and their relative contributions to aging, with the final goal of identifying pharmaceutical targets to improve human health during aging, with minimal side effects. © 2013 Elsevier Inc.","author":[{"dropping-particle":"","family":"López-Otín","given":"Carlos","non-dropping-particle":"","parse-names":false,"suffix":""},{"dropping-particle":"","family":"Blasco","given":"Maria A.","non-dropping-particle":"","parse-names":false,"suffix":""},{"dropping-particle":"","family":"Partridge","given":"Linda","non-dropping-particle":"","parse-names":false,"suffix":""},{"dropping-particle":"","family":"Serrano","given":"Manuel","non-dropping-particle":"","parse-names":false,"suffix":""},{"dropping-particle":"","family":"Kroemer","given":"Guido","non-dropping-particle":"","parse-names":false,"suffix":""}],"container-title":"Cell","id":"ITEM-1","issue":"6","issued":{"date-parts":[["2013","6","6"]]},"page":"1194","publisher":"Elsevier B.V.","title":"The hallmarks of aging","type":"article","volume":"153"},"uris":["http://www.mendeley.com/documents/?uuid=15c62b01-4274-30fe-bec7-b7a4cce10b46"]}],"mendeley":{"formattedCitation":"(López-Otín et al., 2013)","plainTextFormattedCitation":"(López-Otín et al., 2013)","previouslyFormattedCitation":"(López-Otín et al., 2013)"},"properties":{"noteIndex":0},"schema":"https://github.com/citation-style-language/schema/raw/master/csl-citation.json"}</w:instrText>
      </w:r>
      <w:r w:rsidR="00FB15DA">
        <w:fldChar w:fldCharType="separate"/>
      </w:r>
      <w:r w:rsidR="00FB15DA" w:rsidRPr="00FB15DA">
        <w:rPr>
          <w:noProof/>
        </w:rPr>
        <w:t>(López-Otín et al., 2013)</w:t>
      </w:r>
      <w:r w:rsidR="00FB15DA">
        <w:fldChar w:fldCharType="end"/>
      </w:r>
      <w:r w:rsidR="00FB15DA">
        <w:t xml:space="preserve">. </w:t>
      </w:r>
      <w:r w:rsidR="00516E36" w:rsidRPr="00533A32">
        <w:t xml:space="preserve">Also, chronic systemic inflammation might lead to higher risk of </w:t>
      </w:r>
      <w:r w:rsidR="00993A5A" w:rsidRPr="00533A32">
        <w:t xml:space="preserve">developing </w:t>
      </w:r>
      <w:r w:rsidR="00516E36" w:rsidRPr="00533A32">
        <w:t>cardiovascular disease, both representing a major cause of dea</w:t>
      </w:r>
      <w:r w:rsidR="0071160E" w:rsidRPr="00533A32">
        <w:t xml:space="preserve">th in people over 65 years old </w:t>
      </w:r>
      <w:r w:rsidR="00FB15DA">
        <w:fldChar w:fldCharType="begin" w:fldLock="1"/>
      </w:r>
      <w:r w:rsidR="007D6977">
        <w:instrText>ADDIN CSL_CITATION {"citationItems":[{"id":"ITEM-1","itemData":{"DOI":"10.1038/s41569-018-0064-2","ISSN":"17595010","PMID":"30065258","abstract":"Most older individuals develop inflammageing, a condition characterized by elevated levels of blood inflammatory markers that carries high susceptibility to chronic morbidity, disability, frailty, and premature death. Potential mechanisms of inflammageing include genetic susceptibility, central obesity, increased gut permeability, changes to microbiota composition, cellular senescence, NLRP3 inflammasome activation, oxidative stress caused by dysfunctional mitochondria, immune cell dysregulation, and chronic infections. Inflammageing is a risk factor for cardiovascular diseases (CVDs), and clinical trials suggest that this association is causal. Inflammageing is also a risk factor for chronic kidney disease, diabetes mellitus, cancer, depression, dementia, and sarcopenia, but whether modulating inflammation beneficially affects the clinical course of non-CVD health problems is controversial. This uncertainty is an important issue to address because older patients with CVD are often affected by multimorbidity and frailty — which affect clinical manifestations, prognosis, and response to treatment — and are associated with inflammation by mechanisms similar to those in CVD. The hypothesis that inflammation affects CVD, multimorbidity, and frailty by inhibiting growth factors, increasing catabolism, and interfering with homeostatic signalling is supported by mechanistic studies but requires confirmation in humans. Whether early modulation of inflammageing prevents or delays the onset of cardiovascular frailty should be tested in clinical trials.","author":[{"dropping-particle":"","family":"Ferrucci","given":"Luigi","non-dropping-particle":"","parse-names":false,"suffix":""},{"dropping-particle":"","family":"Fabbri","given":"Elisa","non-dropping-particle":"","parse-names":false,"suffix":""}],"container-title":"Nature Reviews Cardiology","id":"ITEM-1","issue":"9","issued":{"date-parts":[["2018","9","1"]]},"page":"505-522","publisher":"Nature Publishing Group","title":"Inflammageing: chronic inflammation in ageing, cardiovascular disease, and frailty","type":"article","volume":"15"},"uris":["http://www.mendeley.com/documents/?uuid=73c1013c-1376-38cf-a5f2-f0eb21a5dbc1"]}],"mendeley":{"formattedCitation":"(Ferrucci &amp; Fabbri, 2018)","plainTextFormattedCitation":"(Ferrucci &amp; Fabbri, 2018)","previouslyFormattedCitation":"(Ferrucci &amp; Fabbri, 2018)"},"properties":{"noteIndex":0},"schema":"https://github.com/citation-style-language/schema/raw/master/csl-citation.json"}</w:instrText>
      </w:r>
      <w:r w:rsidR="00FB15DA">
        <w:fldChar w:fldCharType="separate"/>
      </w:r>
      <w:r w:rsidR="00FB15DA" w:rsidRPr="00FB15DA">
        <w:rPr>
          <w:noProof/>
        </w:rPr>
        <w:t>(Ferrucci &amp; Fabbri, 2018)</w:t>
      </w:r>
      <w:r w:rsidR="00FB15DA">
        <w:fldChar w:fldCharType="end"/>
      </w:r>
      <w:r w:rsidR="00FB15DA">
        <w:t>.</w:t>
      </w:r>
      <w:r w:rsidR="0071160E" w:rsidRPr="00533A32">
        <w:t xml:space="preserve"> </w:t>
      </w:r>
    </w:p>
    <w:p w14:paraId="42A8C73F" w14:textId="0F6CCC82" w:rsidR="00D45301" w:rsidRPr="00B10DD6" w:rsidRDefault="0071160E" w:rsidP="00A360F9">
      <w:pPr>
        <w:spacing w:line="360" w:lineRule="auto"/>
        <w:jc w:val="both"/>
        <w:rPr>
          <w:lang w:val="sv-SE"/>
          <w:rPrChange w:id="58" w:author="Ash" w:date="2021-05-27T09:11:00Z">
            <w:rPr/>
          </w:rPrChange>
        </w:rPr>
      </w:pPr>
      <w:r w:rsidRPr="00533A32">
        <w:lastRenderedPageBreak/>
        <w:t>Long-lived individuals (LL</w:t>
      </w:r>
      <w:r w:rsidR="00420B95">
        <w:t>I</w:t>
      </w:r>
      <w:r w:rsidRPr="00420B95">
        <w:t>s) represent a good model of healthy ag</w:t>
      </w:r>
      <w:r w:rsidR="00537FBF" w:rsidRPr="00533A32">
        <w:t xml:space="preserve">ing since, during the years, they have </w:t>
      </w:r>
      <w:r w:rsidR="007A29A3" w:rsidRPr="00533A32">
        <w:t>escaped</w:t>
      </w:r>
      <w:r w:rsidR="00537FBF" w:rsidRPr="00533A32">
        <w:t xml:space="preserve"> the development of age-related diseases and </w:t>
      </w:r>
      <w:r w:rsidR="00993A5A" w:rsidRPr="00533A32">
        <w:t>show</w:t>
      </w:r>
      <w:r w:rsidR="00537FBF" w:rsidRPr="00533A32">
        <w:t xml:space="preserve"> good health. </w:t>
      </w:r>
      <w:r w:rsidR="007A29A3" w:rsidRPr="00533A32">
        <w:t>Investigating</w:t>
      </w:r>
      <w:r w:rsidR="00AC203F" w:rsidRPr="00533A32">
        <w:t xml:space="preserve"> aging</w:t>
      </w:r>
      <w:r w:rsidR="007A29A3" w:rsidRPr="00533A32">
        <w:t xml:space="preserve"> mechanisms</w:t>
      </w:r>
      <w:r w:rsidR="00AC203F" w:rsidRPr="00533A32">
        <w:t xml:space="preserve"> and, even more, how LLIs have developed a healthy aging process, </w:t>
      </w:r>
      <w:r w:rsidR="007A29A3" w:rsidRPr="00533A32">
        <w:t>is of great interest to unravel potential bi</w:t>
      </w:r>
      <w:r w:rsidR="00CC3CD3" w:rsidRPr="00533A32">
        <w:t xml:space="preserve">omarkers that could prolong </w:t>
      </w:r>
      <w:r w:rsidR="007A29A3" w:rsidRPr="00533A32">
        <w:t>human lifespan</w:t>
      </w:r>
      <w:r w:rsidR="00993A5A" w:rsidRPr="00533A32">
        <w:t xml:space="preserve"> and/or promote healthy aging</w:t>
      </w:r>
      <w:r w:rsidR="007A29A3" w:rsidRPr="00533A32">
        <w:t>.</w:t>
      </w:r>
      <w:r w:rsidR="00AC203F" w:rsidRPr="00533A32">
        <w:t xml:space="preserve"> </w:t>
      </w:r>
      <w:r w:rsidR="00F9039F" w:rsidRPr="00533A32">
        <w:t>Even though plasma proteomics is very challenging</w:t>
      </w:r>
      <w:ins w:id="59" w:author="Valentina Siino" w:date="2021-05-17T19:46:00Z">
        <w:r w:rsidR="00ED3173">
          <w:t xml:space="preserve">, </w:t>
        </w:r>
      </w:ins>
      <w:commentRangeStart w:id="60"/>
      <w:del w:id="61" w:author="Valentina Siino" w:date="2021-05-17T19:46:00Z">
        <w:r w:rsidR="00F9039F" w:rsidRPr="00533A32" w:rsidDel="00ED3173">
          <w:delText xml:space="preserve"> </w:delText>
        </w:r>
      </w:del>
      <w:r w:rsidR="00F9039F" w:rsidRPr="00533A32">
        <w:t>due to</w:t>
      </w:r>
      <w:r w:rsidR="00CC3CD3" w:rsidRPr="00533A32">
        <w:t xml:space="preserve"> the </w:t>
      </w:r>
      <w:r w:rsidR="00C86F85">
        <w:t>large dynamic range with some</w:t>
      </w:r>
      <w:r w:rsidR="00CC3CD3" w:rsidRPr="00C86F85">
        <w:t xml:space="preserve"> high</w:t>
      </w:r>
      <w:r w:rsidR="00C86F85">
        <w:t>ly</w:t>
      </w:r>
      <w:r w:rsidR="00F9039F" w:rsidRPr="00C86F85">
        <w:t xml:space="preserve"> abundant proteins</w:t>
      </w:r>
      <w:r w:rsidR="004B6EC4" w:rsidRPr="00C86F85">
        <w:t xml:space="preserve"> </w:t>
      </w:r>
      <w:r w:rsidR="00C86F85">
        <w:t>that can mask lower abundance proteins</w:t>
      </w:r>
      <w:commentRangeEnd w:id="60"/>
      <w:r w:rsidR="00B10DD6">
        <w:rPr>
          <w:rStyle w:val="CommentReference"/>
        </w:rPr>
        <w:commentReference w:id="60"/>
      </w:r>
      <w:r w:rsidR="00C86F85">
        <w:t xml:space="preserve"> </w:t>
      </w:r>
      <w:r w:rsidR="007D6977">
        <w:fldChar w:fldCharType="begin" w:fldLock="1"/>
      </w:r>
      <w:r w:rsidR="007D6977">
        <w:instrText>ADDIN CSL_CITATION {"citationItems":[{"id":"ITEM-1","itemData":{"DOI":"10.1074/MCP.R200007-MCP200","ISSN":"1535-9476","PMID":"12488461","abstract":"The human plasma proteome holds the promise of a revolution in disease diagnosis and therapeutic monitoring provided that major challenges in proteomics and related disciplines can be addressed. Plasma is not only the primary clinical specimen but also represents the largest and deepest version of the human proteome present in any sample: in addition to the classical \"plasma proteins,\" it contains all tissue proteins (as leakage markers) plus very numerous distinct immunoglobulin sequences, and it has an extraordinary dynamic range in that more than 10 orders of magnitude in concentration separate albumin and the rarest proteins now measured clinically. Although the restricted dynamic range of conventional proteomic technology (two-dimensional gels and mass spectrometry) has limited its contribution to the list of 289 proteins (tabulated here) that have been reported in plasma to date, very recent advances in multidimensional survey techniques promise at least double this number in the near future. Abundant scientific evidence, from proteomics and other disciplines, suggests that among these are proteins whose abundances and structures change in ways indicative of many, if not most, human diseases. Nevertheless, only a handful of proteins are currently used in routine clinical diagnosis, and the rate of introduction of new protein tests approved by the United States Food and Drug Administration (FDA) has paradoxically declined over the last decade to less than one new protein diagnostic marker per year. We speculate on the reasons behind this large discrepancy between the expectations arising from proteomics and the realities of clinical diagnostics and suggest approaches by which protein-disease associations may be more effectively translated into diagnostic tools in the future.","author":[{"dropping-particle":"","family":"Anderson","given":"N Leigh","non-dropping-particle":"","parse-names":false,"suffix":""},{"dropping-particle":"","family":"Anderson","given":"Norman G","non-dropping-particle":"","parse-names":false,"suffix":""}],"container-title":"Molecular &amp; cellular proteomics : MCP","id":"ITEM-1","issue":"11","issued":{"date-parts":[["2002","11","1"]]},"page":"845-67","publisher":"American Society for Biochemistry and Molecular Biology","title":"The human plasma proteome: history, character, and diagnostic prospects.","type":"article-journal","volume":"1"},"uris":["http://www.mendeley.com/documents/?uuid=fb4110bc-0206-3a87-8c1c-73dcd849e1c4"]}],"mendeley":{"formattedCitation":"(Anderson &amp; Anderson, 2002)","plainTextFormattedCitation":"(Anderson &amp; Anderson, 2002)","previouslyFormattedCitation":"(Anderson &amp; Anderson, 2002)"},"properties":{"noteIndex":0},"schema":"https://github.com/citation-style-language/schema/raw/master/csl-citation.json"}</w:instrText>
      </w:r>
      <w:r w:rsidR="007D6977">
        <w:fldChar w:fldCharType="separate"/>
      </w:r>
      <w:r w:rsidR="007D6977" w:rsidRPr="007D6977">
        <w:rPr>
          <w:noProof/>
        </w:rPr>
        <w:t>(Anderson &amp; Anderson, 2002)</w:t>
      </w:r>
      <w:r w:rsidR="007D6977">
        <w:fldChar w:fldCharType="end"/>
      </w:r>
      <w:ins w:id="62" w:author="Valentina Siino" w:date="2021-05-17T19:46:00Z">
        <w:r w:rsidR="00ED3173">
          <w:t>,</w:t>
        </w:r>
      </w:ins>
      <w:r w:rsidR="004B6EC4" w:rsidRPr="00C86F85">
        <w:t xml:space="preserve"> and </w:t>
      </w:r>
      <w:ins w:id="63" w:author="Valentina Siino" w:date="2021-05-17T19:46:00Z">
        <w:r w:rsidR="00ED3173">
          <w:t xml:space="preserve">due to </w:t>
        </w:r>
      </w:ins>
      <w:r w:rsidR="004B6EC4" w:rsidRPr="00C86F85">
        <w:t>the lack of high-throughput approaches</w:t>
      </w:r>
      <w:r w:rsidR="00F9039F" w:rsidRPr="00C86F85">
        <w:t>, t</w:t>
      </w:r>
      <w:r w:rsidR="00AC203F" w:rsidRPr="00C86F85">
        <w:t xml:space="preserve">he study of circulating proteins </w:t>
      </w:r>
      <w:r w:rsidR="00463E37" w:rsidRPr="00C86F85">
        <w:t>from plasma c</w:t>
      </w:r>
      <w:ins w:id="64" w:author="Valentina Siino" w:date="2021-05-17T19:46:00Z">
        <w:r w:rsidR="00ED3173">
          <w:t>ould</w:t>
        </w:r>
      </w:ins>
      <w:del w:id="65" w:author="Valentina Siino" w:date="2021-05-17T19:46:00Z">
        <w:r w:rsidR="00463E37" w:rsidRPr="00C86F85" w:rsidDel="00ED3173">
          <w:delText>an</w:delText>
        </w:r>
      </w:del>
      <w:r w:rsidR="00463E37" w:rsidRPr="00C86F85">
        <w:t xml:space="preserve"> contribute to</w:t>
      </w:r>
      <w:r w:rsidR="00DE5CFC" w:rsidRPr="00C86F85">
        <w:t xml:space="preserve"> the identification of</w:t>
      </w:r>
      <w:r w:rsidR="00F9039F" w:rsidRPr="00C86F85">
        <w:t xml:space="preserve"> </w:t>
      </w:r>
      <w:r w:rsidR="00463E37" w:rsidRPr="00C86F85">
        <w:t xml:space="preserve">unique </w:t>
      </w:r>
      <w:r w:rsidR="00F9039F" w:rsidRPr="00C86F85">
        <w:t xml:space="preserve">protein </w:t>
      </w:r>
      <w:r w:rsidR="00463E37" w:rsidRPr="00C86F85">
        <w:t>signatures in the elderly population</w:t>
      </w:r>
      <w:r w:rsidR="00C86F85">
        <w:t xml:space="preserve">. </w:t>
      </w:r>
      <w:commentRangeStart w:id="66"/>
      <w:r w:rsidR="00C86F85">
        <w:t>The potential of plasma proteomics</w:t>
      </w:r>
      <w:commentRangeEnd w:id="66"/>
      <w:r w:rsidR="00B10DD6">
        <w:rPr>
          <w:rStyle w:val="CommentReference"/>
        </w:rPr>
        <w:commentReference w:id="66"/>
      </w:r>
      <w:r w:rsidR="00C86F85">
        <w:t xml:space="preserve"> for the study of aging</w:t>
      </w:r>
      <w:r w:rsidR="00EF3894" w:rsidRPr="00C86F85">
        <w:t xml:space="preserve"> can </w:t>
      </w:r>
      <w:r w:rsidR="00C86F85">
        <w:t xml:space="preserve">also </w:t>
      </w:r>
      <w:r w:rsidR="00EF3894" w:rsidRPr="00C86F85">
        <w:t xml:space="preserve">be seen from a growing number of </w:t>
      </w:r>
      <w:r w:rsidR="007669D0">
        <w:t xml:space="preserve">recent </w:t>
      </w:r>
      <w:r w:rsidR="00EF3894" w:rsidRPr="00C86F85">
        <w:t xml:space="preserve">studies on plasma proteome </w:t>
      </w:r>
      <w:r w:rsidR="00CB6685">
        <w:t>changes</w:t>
      </w:r>
      <w:r w:rsidR="007D6977">
        <w:t xml:space="preserve"> as function of aging </w:t>
      </w:r>
      <w:ins w:id="67" w:author="Valentina Siino" w:date="2021-05-17T19:49:00Z">
        <w:r w:rsidR="00AE7CD2">
          <w:fldChar w:fldCharType="begin" w:fldLock="1"/>
        </w:r>
      </w:ins>
      <w:r w:rsidR="00AE7CD2">
        <w:instrText>ADDIN CSL_CITATION {"citationItems":[{"id":"ITEM-1","itemData":{"DOI":"10.1111/acel.13325","ISSN":"14749726","abstract":"The identification of plasma proteins that systematically change with age and, independent of chronological age, predict accelerated decline of health is an expanding area of research. Circulating proteins are ideal translational “omics” since they are final effectors of physiological pathways and because physicians are accustomed to use information of plasma proteins as biomarkers for diagnosis, prognosis, and tracking the effectiveness of treatments. Recent technological advancements, including mass spectrometry (MS)-based proteomics, multiplexed proteomic assay using modified aptamers (SOMAscan), and Proximity Extension Assay (PEA, O-Link), have allowed for the assessment of thousands of proteins in plasma or other biological matrices, which are potentially translatable into new clinical biomarkers and provide new clues about the mechanisms by which aging is associated with health deterioration and functional decline. We carried out a detailed literature search for proteomic studies performed in different matrices (plasma, serum, urine, saliva, tissues) and species using multiple platforms. Herein, we identified 232 proteins that were age-associated across studies. Enrichment analysis of the 232 age-associated proteins revealed metabolic pathways previously connected with biological aging both in animal models and in humans, most remarkably insulin-like growth factor (IGF) signaling, mitogen-activated protein kinases (MAPK), hypoxia-inducible factor 1 (HIF1), cytokine signaling, Forkhead Box O (FOXO) metabolic pathways, folate metabolism, advance glycation end products (AGE), and receptor AGE (RAGE) metabolic pathway. Information on these age-relevant proteins, likely expanded and validated in longitudinal studies and examined in mechanistic studies, will be essential for patient stratification and the development of new treatments aimed at improving health expectancy.","author":[{"dropping-particle":"","family":"Moaddel","given":"Ruin","non-dropping-particle":"","parse-names":false,"suffix":""},{"dropping-particle":"","family":"Ubaida-Mohien","given":"Ceereena","non-dropping-particle":"","parse-names":false,"suffix":""},{"dropping-particle":"","family":"Tanaka","given":"Toshiko","non-dropping-particle":"","parse-names":false,"suffix":""},{"dropping-particle":"","family":"Lyashkov","given":"Alexey","non-dropping-particle":"","parse-names":false,"suffix":""},{"dropping-particle":"","family":"Basisty","given":"Nathan","non-dropping-particle":"","parse-names":false,"suffix":""},{"dropping-particle":"","family":"Schilling","given":"Birgit","non-dropping-particle":"","parse-names":false,"suffix":""},{"dropping-particle":"","family":"Semba","given":"Richard D.","non-dropping-particle":"","parse-names":false,"suffix":""},{"dropping-particle":"","family":"Franceschi","given":"Claudio","non-dropping-particle":"","parse-names":false,"suffix":""},{"dropping-particle":"","family":"Gorospe","given":"Myriam","non-dropping-particle":"","parse-names":false,"suffix":""},{"dropping-particle":"","family":"Ferrucci","given":"Luigi","non-dropping-particle":"","parse-names":false,"suffix":""}],"container-title":"Aging Cell","id":"ITEM-1","issue":"4","issued":{"date-parts":[["2021","4","1"]]},"page":"e13325","publisher":"Blackwell Publishing Ltd","title":"Proteomics in aging research: A roadmap to clinical, translational research","type":"article","volume":"20"},"uris":["http://www.mendeley.com/documents/?uuid=4290bdc5-a7df-35ca-875c-8387540efd00"]},{"id":"ITEM-2","itemData":{"DOI":"10.1038/s41591-019-0673-2","ISSN":"1546170X","PMID":"31806903","abstract":"Aging is a predominant risk factor for several chronic diseases that limit healthspan1. Mechanisms of aging are thus increasingly recognized as potential therapeutic targets. Blood from young mice reverses aspects of aging and disease across multiple tissues2–10, which supports a hypothesis that age-related molecular changes in blood could provide new insights into age-related disease biology. We measured 2,925 plasma proteins from 4,263 young adults to nonagenarians (18–95 years old) and developed a new bioinformatics approach that uncovered marked non-linear alterations in the human plasma proteome with age. Waves of changes in the proteome in the fourth, seventh and eighth decades of life reflected distinct biological pathways and revealed differential associations with the genome and proteome of age-related diseases and phenotypic traits. This new approach to the study of aging led to the identification of unexpected signatures and pathways that might offer potential targets for age-related diseases.","author":[{"dropping-particle":"","family":"Lehallier","given":"Benoit","non-dropping-particle":"","parse-names":false,"suffix":""},{"dropping-particle":"","family":"Gate","given":"David","non-dropping-particle":"","parse-names":false,"suffix":""},{"dropping-particle":"","family":"Schaum","given":"Nicholas","non-dropping-particle":"","parse-names":false,"suffix":""},{"dropping-particle":"","family":"Nanasi","given":"Tibor","non-dropping-particle":"","parse-names":false,"suffix":""},{"dropping-particle":"","family":"Lee","given":"Song Eun","non-dropping-particle":"","parse-names":false,"suffix":""},{"dropping-particle":"","family":"Yousef","given":"Hanadie","non-dropping-particle":"","parse-names":false,"suffix":""},{"dropping-particle":"","family":"Moran Losada","given":"Patricia","non-dropping-particle":"","parse-names":false,"suffix":""},{"dropping-particle":"","family":"Berdnik","given":"Daniela","non-dropping-particle":"","parse-names":false,"su</w:instrText>
      </w:r>
      <w:r w:rsidR="00AE7CD2" w:rsidRPr="00B10DD6">
        <w:rPr>
          <w:lang w:val="sv-SE"/>
          <w:rPrChange w:id="68" w:author="Ash" w:date="2021-05-27T09:11:00Z">
            <w:rPr/>
          </w:rPrChange>
        </w:rPr>
        <w:instrText>ffix":""},{"dropping-particle":"","family":"Keller","given":"Andreas","non-dropping-particle":"","parse-names":false,"suffix":""},{"dropping-particle":"","family":"Verghese","given":"Joe","non-dropping-particle":"","parse-names":false,"suffix":""},{"dropping-particle":"","family":"Sathyan","given":"Sanish","non-dropping-particle":"","parse-names":false,"suffix":""},{"dropping-particle":"","family":"Franceschi","given":"Claudio","non-dropping-particle":"","parse-names":false,"suffix":""},{"dropping-particle":"","family":"Milman","given":"Sofiya","non-dropping-particle":"","parse-names":false,"suffix":""},{"dropping-particle":"","family":"Barzilai","given":"Nir","non-dropping-particle":"","parse-names":false,"suffix":""},{"dropping-particle":"","family":"Wyss-Coray","given":"Tony","non-dropping-particle":"","parse-names":false,"suffix":""}],"container-title":"Nature Medicine","id":"ITEM-2","issue":"12","issued":{"date-parts":[["2019","12","1"]]},"page":"1843-1850","publisher":"Nature Research","title":"Undulating changes in human plasma proteome profiles across the lifespan","type":"article-journal","volume":"25"},"uris":["http://www.mendeley.com/documents/?uuid=5b10d2a0-a7b5-3713-aba7-062d99eb4d5c"]}],"mendeley":{"formattedCitation":"(Lehallier et al., 2019; Moaddel et al., 2021)","plainTextFormattedCitation":"(Lehallier et al., 2019; Moaddel et al., 2021)"},"properties":{"noteIndex":0},"schema":"https://github.com/citation-style-language/schema/raw/master/csl-citation.json"}</w:instrText>
      </w:r>
      <w:r w:rsidR="00AE7CD2">
        <w:fldChar w:fldCharType="separate"/>
      </w:r>
      <w:r w:rsidR="00AE7CD2" w:rsidRPr="00B10DD6">
        <w:rPr>
          <w:noProof/>
          <w:lang w:val="sv-SE"/>
          <w:rPrChange w:id="69" w:author="Ash" w:date="2021-05-27T09:11:00Z">
            <w:rPr>
              <w:noProof/>
            </w:rPr>
          </w:rPrChange>
        </w:rPr>
        <w:t>(Lehallier et al., 2019; Moaddel et al., 2021)</w:t>
      </w:r>
      <w:ins w:id="70" w:author="Valentina Siino" w:date="2021-05-17T19:49:00Z">
        <w:r w:rsidR="00AE7CD2">
          <w:fldChar w:fldCharType="end"/>
        </w:r>
        <w:r w:rsidR="00AE7CD2" w:rsidRPr="00B10DD6">
          <w:rPr>
            <w:lang w:val="sv-SE"/>
            <w:rPrChange w:id="71" w:author="Ash" w:date="2021-05-27T09:11:00Z">
              <w:rPr/>
            </w:rPrChange>
          </w:rPr>
          <w:t xml:space="preserve"> </w:t>
        </w:r>
      </w:ins>
      <w:del w:id="72" w:author="Valentina Siino" w:date="2021-05-17T19:48:00Z">
        <w:r w:rsidR="007D6977" w:rsidRPr="00B10DD6" w:rsidDel="00ED3173">
          <w:rPr>
            <w:lang w:val="sv-SE"/>
            <w:rPrChange w:id="73" w:author="Ash" w:date="2021-05-27T09:11:00Z">
              <w:rPr/>
            </w:rPrChange>
          </w:rPr>
          <w:delText>(</w:delText>
        </w:r>
        <w:r w:rsidR="00EF3894" w:rsidRPr="00B10DD6" w:rsidDel="00ED3173">
          <w:rPr>
            <w:lang w:val="sv-SE"/>
            <w:rPrChange w:id="74" w:author="Ash" w:date="2021-05-27T09:11:00Z">
              <w:rPr/>
            </w:rPrChange>
          </w:rPr>
          <w:delText>recently reviewed in</w:delText>
        </w:r>
      </w:del>
      <w:ins w:id="75" w:author="Valentina Siino" w:date="2021-05-17T19:49:00Z">
        <w:r w:rsidR="00AE7CD2" w:rsidRPr="00B10DD6">
          <w:rPr>
            <w:lang w:val="sv-SE"/>
            <w:rPrChange w:id="76" w:author="Ash" w:date="2021-05-27T09:11:00Z">
              <w:rPr/>
            </w:rPrChange>
          </w:rPr>
          <w:t xml:space="preserve">. </w:t>
        </w:r>
      </w:ins>
      <w:del w:id="77" w:author="Valentina Siino" w:date="2021-05-17T19:48:00Z">
        <w:r w:rsidR="007D6977" w:rsidRPr="00B10DD6" w:rsidDel="00ED3173">
          <w:rPr>
            <w:lang w:val="sv-SE"/>
            <w:rPrChange w:id="78" w:author="Ash" w:date="2021-05-27T09:11:00Z">
              <w:rPr/>
            </w:rPrChange>
          </w:rPr>
          <w:delText xml:space="preserve"> </w:delText>
        </w:r>
      </w:del>
      <w:del w:id="79" w:author="Valentina Siino" w:date="2021-05-17T19:49:00Z">
        <w:r w:rsidR="007D6977" w:rsidDel="00AE7CD2">
          <w:fldChar w:fldCharType="begin" w:fldLock="1"/>
        </w:r>
        <w:r w:rsidR="00AE7CD2" w:rsidRPr="00B10DD6" w:rsidDel="00AE7CD2">
          <w:rPr>
            <w:lang w:val="sv-SE"/>
            <w:rPrChange w:id="80" w:author="Ash" w:date="2021-05-27T09:11:00Z">
              <w:rPr/>
            </w:rPrChange>
          </w:rPr>
          <w:delInstrText>ADDIN CSL_CITATION {"citationItems":[{"id":"ITEM-1","itemData":{"DOI":"10.1111/acel.13325","ISSN":"14749726","abstract":"The identification of plasma proteins that systematically change with age and, independent of chronological age, predict accelerated decline of health is an expanding area of research. Circulating proteins are ideal translational “omics” since they are final effectors of physiological pathways and because physicians are accustomed to use information of plasma proteins as biomarkers for diagnosis, prognosis, and tracking the effectiveness of treatments. Recent technological advancements, including mass spectrometry (MS)-based proteomics, multiplexed proteomic assay using modified aptamers (SOMAscan), and Proximity Extension Assay (PEA, O-Link), have allowed for the assessment of thousands of proteins in plasma or other biological matrices, which are potentially translatable into new clinical biomarkers and provide new clues about the mechanisms by which aging is associated with health deterioration and functional decline. We carried out a detailed literature search for proteomic studies performed in different matrices (plasma, serum, urine, saliva, tissues) and species using multiple platforms. Herein, we identified 232 proteins that were age-associated across studies. Enrichment analysis of the 232 age-associated proteins revealed metabolic pathways previously connected with biological aging both in animal models and in humans, most remarkably insulin-like growth factor (IGF) signaling, mitogen-activated protein kinases (MAPK), hypoxia-inducible factor 1 (HIF1), cytokine signaling, Forkhead Box O (FOXO) metabolic pathways, folate metabolism, advance glycation end products (AGE), and receptor AGE (RAGE) metabolic pathway. Information on these age-relevant proteins, likely expanded and validated in longitudinal studies and examined in mechanistic studies, will be essential for patient stratification and the development of new treatments aimed at improving health expectancy.","author":[{"dropping-particle":"","family":"Moaddel","given":"Ruin","non-dropping-particle":"","parse-names":false,"suffix":""},{"dropping-particle":"","family":"Ubaida-Mohien","given":"Ceereena","non-dropping-particle":"","parse-names":false,"suffix":""},{"dropping-particle":"","family":"Tanaka","given":"Toshiko","non-dropping-particle":"","parse-names":false,"suffix":""},{"dropping-particle":"","family":"Lyashkov","given":"Alexey","non-dropping-particle":"","parse-names":false,"suffix":""},{"dropping-particle":"","family":"Basisty","given":"Nathan","non-dropping-particle":"","parse-names":false,"suffix":""},{"dropping-particle":"","family":"Schilling","given":"Birgit","non-dropping-particle":"","parse-names":false,"suffix":""},{"dropping-particle":"","family":"Semba","given":"Richard D.","non-dropping-particle":"","parse-names":false,"suffix":""},{"dropping-particle":"","family":"Franceschi","given":"Claudio","non-dropping-particle":"","parse-names":false,"suffix":""},{"dropping-particle":"","family":"Gorospe","given":"Myriam","non-dropping-particle":"","parse-names":false,"suffix":""},{"dropping-particle":"","family":"Ferrucci","given":"Luigi","non-dropping-particle":"","parse-names":false,"suffix":""}],"container-title":"Aging Cell","id":"ITEM-1","issue":"4","issued":{"date-parts":[["2021","4","1"]]},"page":"e13325","publisher":"Blackwell Publishing Ltd","title":"Proteomics in aging research: A roadmap to clinical, translational research","type":"article","volume":"20"},"uris":["http://www.mendeley.com/documents/?uuid=4290bdc5-a7df-35ca-875c-8387540efd00"]}],"mendeley":{"formattedCitation":"(Moaddel et al., 2021)"},"properties":{"noteIndex":0},"schema":"https://github.com/citation-style-language/schema/raw/master/csl-citation.json"}</w:delInstrText>
        </w:r>
        <w:r w:rsidR="007D6977" w:rsidDel="00AE7CD2">
          <w:fldChar w:fldCharType="separate"/>
        </w:r>
        <w:r w:rsidR="00AE7CD2" w:rsidRPr="00B10DD6" w:rsidDel="00AE7CD2">
          <w:rPr>
            <w:noProof/>
            <w:lang w:val="sv-SE"/>
            <w:rPrChange w:id="81" w:author="Ash" w:date="2021-05-27T09:11:00Z">
              <w:rPr>
                <w:noProof/>
              </w:rPr>
            </w:rPrChange>
          </w:rPr>
          <w:delText>(Moaddel et al., 2021)</w:delText>
        </w:r>
        <w:r w:rsidR="007D6977" w:rsidDel="00AE7CD2">
          <w:fldChar w:fldCharType="end"/>
        </w:r>
        <w:r w:rsidR="007D6977" w:rsidRPr="00B10DD6" w:rsidDel="00AE7CD2">
          <w:rPr>
            <w:lang w:val="sv-SE"/>
            <w:rPrChange w:id="82" w:author="Ash" w:date="2021-05-27T09:11:00Z">
              <w:rPr/>
            </w:rPrChange>
          </w:rPr>
          <w:delText xml:space="preserve"> and shown in </w:delText>
        </w:r>
        <w:r w:rsidR="007D6977" w:rsidDel="00AE7CD2">
          <w:fldChar w:fldCharType="begin" w:fldLock="1"/>
        </w:r>
        <w:r w:rsidR="00AE7CD2" w:rsidRPr="00B10DD6" w:rsidDel="00AE7CD2">
          <w:rPr>
            <w:lang w:val="sv-SE"/>
            <w:rPrChange w:id="83" w:author="Ash" w:date="2021-05-27T09:11:00Z">
              <w:rPr/>
            </w:rPrChange>
          </w:rPr>
          <w:delInstrText>ADDIN CSL_CITATION {"citationItems":[{"id":"ITEM-1","itemData":{"DOI":"10.1038/s41591-019-0673-2","ISSN":"1546170X","PMID":"31806903","abstract":"Aging is a predominant risk factor for several chronic diseases that limit healthspan1. Mechanisms of aging are thus increasingly recognized as potential therapeutic targets. Blood from young mice reverses aspects of aging and disease across multiple tissues2–10, which supports a hypothesis that age-related molecular changes in blood could provide new insights into age-related disease biology. We measured 2,925 plasma proteins from 4,263 young adults to nonagenarians (18–95 years old) and developed a new bioinformatics approach that uncovered marked non-linear alterations in the human plasma proteome with age. Waves of changes in the proteome in the fourth, seventh and eighth decades of life reflected distinct biological pathways and revealed differential associations with the genome and proteome of age-related diseases and phenotypic traits. This new approach to the study of aging led to the identification of unexpected signatures and pathways that might offer potential targets for age-related diseases.","author":[{"dropping-particle":"","family":"Lehallier","given":"Benoit","non-dropping-particle":"","parse-names":false,"suffix":""},{"dropping-particle":"","family":"Gate","given":"David","non-dropping-particle":"","parse-names":false,"suffix":""},{"dropping-particle":"","family":"Schaum","given":"Nicholas","non-dropping-particle":"","parse-names":false,"suffix":""},{"dropping-particle":"","family":"Nanasi","given":"Tibor","non-dropping-particle":"","parse-names":false,"suffix":""},{"dropping-particle":"","family":"Lee","given":"Song Eun","non-dropping-particle":"","parse-names":false,"suffix":""},{"dropping-particle":"","family":"Yousef","given":"Hanadie","non-dropping-particle":"","parse-names":false,"suffix":""},{"dropping-particle":"","family":"Moran Losada","given":"Patricia","non-dropping-particle":"","parse-names":false,"suffix":""},{"dropping-particle":"","family":"Berdnik","given":"Daniela","non-dropping-particle":"","parse-names":false,"suffix":""},{"dropping-particle":"","family":"Keller","given":"Andreas","non-dropping-particle":"","parse-names":false,"suffix":""},{"dropping-particle":"","family":"Verghese","given":"Joe","non-dropping-particle":"","parse-names":false,"suffix":""},{"dropping-particle":"","family":"Sathyan","given":"Sanish","non-dropping-particle":"","parse-names":false,"suffix":""},{"dropping-particle":"","family":"Franceschi","given":"Claudio","non-dropping-particle":"","parse-names":false,"suffix":""},{"dropping-particle":"","family":"Milman","given":"Sofiya","non-dropping-particle":"","parse-names":false,"suffix":""},{"dropping-particle":"","family":"Barzilai","given":"Nir","non-dropping-particle":"","parse-names":false,"suffix":""},{"dropping-particle":"","family":"Wyss-Coray","given":"Tony","non-dropping-particle":"","parse-names":false,"suffix":""}],"container-title":"Nature Medicine","id":"ITEM-1","issue":"12","issued":{"date-parts":[["2019","12","1"]]},"page":"1843-1850","publisher":"Nature Research","title":"Undulating changes in human plasma proteome profiles across the lifespan","type":"article-journal","volume":"25"},"uris":["http://www.mendeley.com/documents/?uuid=5b10d2a0-a7b5-3713-aba7-062d99eb4d5c"]}],"mendeley":{"formattedCitation":"(Lehallier et al., 2019)"},"properties":{"noteIndex":0},"schema":"https://github.com/citation-style-language/schema/raw/master/csl-citation.json"}</w:delInstrText>
        </w:r>
        <w:r w:rsidR="007D6977" w:rsidDel="00AE7CD2">
          <w:fldChar w:fldCharType="separate"/>
        </w:r>
        <w:r w:rsidR="00AE7CD2" w:rsidRPr="00B10DD6" w:rsidDel="00AE7CD2">
          <w:rPr>
            <w:noProof/>
            <w:lang w:val="sv-SE"/>
            <w:rPrChange w:id="84" w:author="Ash" w:date="2021-05-27T09:11:00Z">
              <w:rPr>
                <w:noProof/>
              </w:rPr>
            </w:rPrChange>
          </w:rPr>
          <w:delText>(Lehallier et al., 2019)</w:delText>
        </w:r>
        <w:r w:rsidR="007D6977" w:rsidDel="00AE7CD2">
          <w:fldChar w:fldCharType="end"/>
        </w:r>
        <w:r w:rsidR="007D6977" w:rsidRPr="00B10DD6" w:rsidDel="00AE7CD2">
          <w:rPr>
            <w:lang w:val="sv-SE"/>
            <w:rPrChange w:id="85" w:author="Ash" w:date="2021-05-27T09:11:00Z">
              <w:rPr/>
            </w:rPrChange>
          </w:rPr>
          <w:delText>)</w:delText>
        </w:r>
        <w:r w:rsidR="00463E37" w:rsidRPr="00B10DD6" w:rsidDel="00AE7CD2">
          <w:rPr>
            <w:lang w:val="sv-SE"/>
            <w:rPrChange w:id="86" w:author="Ash" w:date="2021-05-27T09:11:00Z">
              <w:rPr/>
            </w:rPrChange>
          </w:rPr>
          <w:delText xml:space="preserve">. </w:delText>
        </w:r>
      </w:del>
    </w:p>
    <w:p w14:paraId="7CFD6CAD" w14:textId="77777777" w:rsidR="00AE7CD2" w:rsidRPr="00B10DD6" w:rsidRDefault="004B6EC4" w:rsidP="00463E37">
      <w:pPr>
        <w:spacing w:line="360" w:lineRule="auto"/>
        <w:jc w:val="both"/>
        <w:rPr>
          <w:ins w:id="87" w:author="Valentina Siino" w:date="2021-05-17T19:51:00Z"/>
          <w:lang w:val="sv-SE"/>
          <w:rPrChange w:id="88" w:author="Ash" w:date="2021-05-27T09:11:00Z">
            <w:rPr>
              <w:ins w:id="89" w:author="Valentina Siino" w:date="2021-05-17T19:51:00Z"/>
            </w:rPr>
          </w:rPrChange>
        </w:rPr>
      </w:pPr>
      <w:r w:rsidRPr="00B10DD6">
        <w:rPr>
          <w:lang w:val="sv-SE"/>
          <w:rPrChange w:id="90" w:author="Ash" w:date="2021-05-27T09:11:00Z">
            <w:rPr/>
          </w:rPrChange>
        </w:rPr>
        <w:t xml:space="preserve">In the present </w:t>
      </w:r>
      <w:proofErr w:type="spellStart"/>
      <w:r w:rsidRPr="00B10DD6">
        <w:rPr>
          <w:lang w:val="sv-SE"/>
          <w:rPrChange w:id="91" w:author="Ash" w:date="2021-05-27T09:11:00Z">
            <w:rPr/>
          </w:rPrChange>
        </w:rPr>
        <w:t>study</w:t>
      </w:r>
      <w:proofErr w:type="spellEnd"/>
      <w:r w:rsidRPr="00B10DD6">
        <w:rPr>
          <w:lang w:val="sv-SE"/>
          <w:rPrChange w:id="92" w:author="Ash" w:date="2021-05-27T09:11:00Z">
            <w:rPr/>
          </w:rPrChange>
        </w:rPr>
        <w:t xml:space="preserve">, </w:t>
      </w:r>
      <w:proofErr w:type="spellStart"/>
      <w:r w:rsidRPr="00B10DD6">
        <w:rPr>
          <w:lang w:val="sv-SE"/>
          <w:rPrChange w:id="93" w:author="Ash" w:date="2021-05-27T09:11:00Z">
            <w:rPr/>
          </w:rPrChange>
        </w:rPr>
        <w:t>we</w:t>
      </w:r>
      <w:proofErr w:type="spellEnd"/>
      <w:r w:rsidRPr="00B10DD6">
        <w:rPr>
          <w:lang w:val="sv-SE"/>
          <w:rPrChange w:id="94" w:author="Ash" w:date="2021-05-27T09:11:00Z">
            <w:rPr/>
          </w:rPrChange>
        </w:rPr>
        <w:t xml:space="preserve"> </w:t>
      </w:r>
      <w:proofErr w:type="spellStart"/>
      <w:r w:rsidR="00463E37" w:rsidRPr="00B10DD6">
        <w:rPr>
          <w:lang w:val="sv-SE"/>
          <w:rPrChange w:id="95" w:author="Ash" w:date="2021-05-27T09:11:00Z">
            <w:rPr/>
          </w:rPrChange>
        </w:rPr>
        <w:t>analyzed</w:t>
      </w:r>
      <w:proofErr w:type="spellEnd"/>
      <w:r w:rsidR="00463E37" w:rsidRPr="00B10DD6">
        <w:rPr>
          <w:lang w:val="sv-SE"/>
          <w:rPrChange w:id="96" w:author="Ash" w:date="2021-05-27T09:11:00Z">
            <w:rPr/>
          </w:rPrChange>
        </w:rPr>
        <w:t xml:space="preserve"> the plasma </w:t>
      </w:r>
      <w:proofErr w:type="spellStart"/>
      <w:r w:rsidR="00463E37" w:rsidRPr="00B10DD6">
        <w:rPr>
          <w:lang w:val="sv-SE"/>
          <w:rPrChange w:id="97" w:author="Ash" w:date="2021-05-27T09:11:00Z">
            <w:rPr/>
          </w:rPrChange>
        </w:rPr>
        <w:t>proteome</w:t>
      </w:r>
      <w:proofErr w:type="spellEnd"/>
      <w:r w:rsidR="00463E37" w:rsidRPr="00B10DD6">
        <w:rPr>
          <w:lang w:val="sv-SE"/>
          <w:rPrChange w:id="98" w:author="Ash" w:date="2021-05-27T09:11:00Z">
            <w:rPr/>
          </w:rPrChange>
        </w:rPr>
        <w:t xml:space="preserve"> </w:t>
      </w:r>
      <w:proofErr w:type="spellStart"/>
      <w:r w:rsidR="00463E37" w:rsidRPr="00B10DD6">
        <w:rPr>
          <w:lang w:val="sv-SE"/>
          <w:rPrChange w:id="99" w:author="Ash" w:date="2021-05-27T09:11:00Z">
            <w:rPr/>
          </w:rPrChange>
        </w:rPr>
        <w:t>of</w:t>
      </w:r>
      <w:proofErr w:type="spellEnd"/>
      <w:r w:rsidR="00463E37" w:rsidRPr="00B10DD6">
        <w:rPr>
          <w:lang w:val="sv-SE"/>
          <w:rPrChange w:id="100" w:author="Ash" w:date="2021-05-27T09:11:00Z">
            <w:rPr/>
          </w:rPrChange>
        </w:rPr>
        <w:t xml:space="preserve"> </w:t>
      </w:r>
      <w:r w:rsidR="00C64DF0" w:rsidRPr="00B10DD6">
        <w:rPr>
          <w:lang w:val="sv-SE"/>
          <w:rPrChange w:id="101" w:author="Ash" w:date="2021-05-27T09:11:00Z">
            <w:rPr/>
          </w:rPrChange>
        </w:rPr>
        <w:t xml:space="preserve">a Sicilian </w:t>
      </w:r>
      <w:proofErr w:type="spellStart"/>
      <w:r w:rsidR="00C64DF0" w:rsidRPr="00B10DD6">
        <w:rPr>
          <w:lang w:val="sv-SE"/>
          <w:rPrChange w:id="102" w:author="Ash" w:date="2021-05-27T09:11:00Z">
            <w:rPr/>
          </w:rPrChange>
        </w:rPr>
        <w:t>cohort</w:t>
      </w:r>
      <w:proofErr w:type="spellEnd"/>
      <w:r w:rsidR="00C64DF0" w:rsidRPr="00B10DD6">
        <w:rPr>
          <w:lang w:val="sv-SE"/>
          <w:rPrChange w:id="103" w:author="Ash" w:date="2021-05-27T09:11:00Z">
            <w:rPr/>
          </w:rPrChange>
        </w:rPr>
        <w:t xml:space="preserve"> </w:t>
      </w:r>
      <w:proofErr w:type="spellStart"/>
      <w:r w:rsidR="00C64DF0" w:rsidRPr="00B10DD6">
        <w:rPr>
          <w:lang w:val="sv-SE"/>
          <w:rPrChange w:id="104" w:author="Ash" w:date="2021-05-27T09:11:00Z">
            <w:rPr/>
          </w:rPrChange>
        </w:rPr>
        <w:t>of</w:t>
      </w:r>
      <w:proofErr w:type="spellEnd"/>
      <w:r w:rsidR="00C64DF0" w:rsidRPr="00B10DD6">
        <w:rPr>
          <w:lang w:val="sv-SE"/>
          <w:rPrChange w:id="105" w:author="Ash" w:date="2021-05-27T09:11:00Z">
            <w:rPr/>
          </w:rPrChange>
        </w:rPr>
        <w:t xml:space="preserve"> </w:t>
      </w:r>
      <w:proofErr w:type="spellStart"/>
      <w:r w:rsidR="00463E37" w:rsidRPr="00B10DD6">
        <w:rPr>
          <w:lang w:val="sv-SE"/>
          <w:rPrChange w:id="106" w:author="Ash" w:date="2021-05-27T09:11:00Z">
            <w:rPr/>
          </w:rPrChange>
        </w:rPr>
        <w:t>healthy</w:t>
      </w:r>
      <w:proofErr w:type="spellEnd"/>
      <w:r w:rsidR="00463E37" w:rsidRPr="00B10DD6">
        <w:rPr>
          <w:lang w:val="sv-SE"/>
          <w:rPrChange w:id="107" w:author="Ash" w:date="2021-05-27T09:11:00Z">
            <w:rPr/>
          </w:rPrChange>
        </w:rPr>
        <w:t xml:space="preserve"> </w:t>
      </w:r>
      <w:proofErr w:type="spellStart"/>
      <w:r w:rsidR="00463E37" w:rsidRPr="00B10DD6">
        <w:rPr>
          <w:lang w:val="sv-SE"/>
          <w:rPrChange w:id="108" w:author="Ash" w:date="2021-05-27T09:11:00Z">
            <w:rPr/>
          </w:rPrChange>
        </w:rPr>
        <w:t>individuals</w:t>
      </w:r>
      <w:proofErr w:type="spellEnd"/>
      <w:r w:rsidR="00463E37" w:rsidRPr="00B10DD6">
        <w:rPr>
          <w:lang w:val="sv-SE"/>
          <w:rPrChange w:id="109" w:author="Ash" w:date="2021-05-27T09:11:00Z">
            <w:rPr/>
          </w:rPrChange>
        </w:rPr>
        <w:t xml:space="preserve"> in the age </w:t>
      </w:r>
      <w:proofErr w:type="spellStart"/>
      <w:r w:rsidR="00463E37" w:rsidRPr="00B10DD6">
        <w:rPr>
          <w:lang w:val="sv-SE"/>
          <w:rPrChange w:id="110" w:author="Ash" w:date="2021-05-27T09:11:00Z">
            <w:rPr/>
          </w:rPrChange>
        </w:rPr>
        <w:t>range</w:t>
      </w:r>
      <w:proofErr w:type="spellEnd"/>
      <w:r w:rsidR="00463E37" w:rsidRPr="00B10DD6">
        <w:rPr>
          <w:lang w:val="sv-SE"/>
          <w:rPrChange w:id="111" w:author="Ash" w:date="2021-05-27T09:11:00Z">
            <w:rPr/>
          </w:rPrChange>
        </w:rPr>
        <w:t xml:space="preserve"> </w:t>
      </w:r>
      <w:proofErr w:type="gramStart"/>
      <w:r w:rsidR="00463E37" w:rsidRPr="00B10DD6">
        <w:rPr>
          <w:lang w:val="sv-SE"/>
          <w:rPrChange w:id="112" w:author="Ash" w:date="2021-05-27T09:11:00Z">
            <w:rPr/>
          </w:rPrChange>
        </w:rPr>
        <w:t>20-1</w:t>
      </w:r>
      <w:r w:rsidR="00D47CD2" w:rsidRPr="00B10DD6">
        <w:rPr>
          <w:lang w:val="sv-SE"/>
          <w:rPrChange w:id="113" w:author="Ash" w:date="2021-05-27T09:11:00Z">
            <w:rPr/>
          </w:rPrChange>
        </w:rPr>
        <w:t>00</w:t>
      </w:r>
      <w:proofErr w:type="gramEnd"/>
      <w:r w:rsidR="00D47CD2" w:rsidRPr="00B10DD6">
        <w:rPr>
          <w:lang w:val="sv-SE"/>
          <w:rPrChange w:id="114" w:author="Ash" w:date="2021-05-27T09:11:00Z">
            <w:rPr/>
          </w:rPrChange>
        </w:rPr>
        <w:t xml:space="preserve">+ </w:t>
      </w:r>
      <w:proofErr w:type="spellStart"/>
      <w:r w:rsidR="00D47CD2" w:rsidRPr="00B10DD6">
        <w:rPr>
          <w:lang w:val="sv-SE"/>
          <w:rPrChange w:id="115" w:author="Ash" w:date="2021-05-27T09:11:00Z">
            <w:rPr/>
          </w:rPrChange>
        </w:rPr>
        <w:t>with</w:t>
      </w:r>
      <w:proofErr w:type="spellEnd"/>
      <w:r w:rsidR="00D47CD2" w:rsidRPr="00B10DD6">
        <w:rPr>
          <w:lang w:val="sv-SE"/>
          <w:rPrChange w:id="116" w:author="Ash" w:date="2021-05-27T09:11:00Z">
            <w:rPr/>
          </w:rPrChange>
        </w:rPr>
        <w:t xml:space="preserve"> the </w:t>
      </w:r>
      <w:proofErr w:type="spellStart"/>
      <w:r w:rsidR="00D47CD2" w:rsidRPr="00B10DD6">
        <w:rPr>
          <w:lang w:val="sv-SE"/>
          <w:rPrChange w:id="117" w:author="Ash" w:date="2021-05-27T09:11:00Z">
            <w:rPr/>
          </w:rPrChange>
        </w:rPr>
        <w:t>aim</w:t>
      </w:r>
      <w:proofErr w:type="spellEnd"/>
      <w:r w:rsidR="00D47CD2" w:rsidRPr="00B10DD6">
        <w:rPr>
          <w:lang w:val="sv-SE"/>
          <w:rPrChange w:id="118" w:author="Ash" w:date="2021-05-27T09:11:00Z">
            <w:rPr/>
          </w:rPrChange>
        </w:rPr>
        <w:t xml:space="preserve"> </w:t>
      </w:r>
      <w:proofErr w:type="spellStart"/>
      <w:r w:rsidR="00D47CD2" w:rsidRPr="00B10DD6">
        <w:rPr>
          <w:lang w:val="sv-SE"/>
          <w:rPrChange w:id="119" w:author="Ash" w:date="2021-05-27T09:11:00Z">
            <w:rPr/>
          </w:rPrChange>
        </w:rPr>
        <w:t>of</w:t>
      </w:r>
      <w:proofErr w:type="spellEnd"/>
      <w:r w:rsidR="00D47CD2" w:rsidRPr="00B10DD6">
        <w:rPr>
          <w:lang w:val="sv-SE"/>
          <w:rPrChange w:id="120" w:author="Ash" w:date="2021-05-27T09:11:00Z">
            <w:rPr/>
          </w:rPrChange>
        </w:rPr>
        <w:t xml:space="preserve"> </w:t>
      </w:r>
      <w:proofErr w:type="spellStart"/>
      <w:r w:rsidR="00D47CD2" w:rsidRPr="00B10DD6">
        <w:rPr>
          <w:lang w:val="sv-SE"/>
          <w:rPrChange w:id="121" w:author="Ash" w:date="2021-05-27T09:11:00Z">
            <w:rPr/>
          </w:rPrChange>
        </w:rPr>
        <w:t>identifying</w:t>
      </w:r>
      <w:proofErr w:type="spellEnd"/>
      <w:r w:rsidR="00D47CD2" w:rsidRPr="00B10DD6">
        <w:rPr>
          <w:lang w:val="sv-SE"/>
          <w:rPrChange w:id="122" w:author="Ash" w:date="2021-05-27T09:11:00Z">
            <w:rPr/>
          </w:rPrChange>
        </w:rPr>
        <w:t xml:space="preserve"> protein</w:t>
      </w:r>
      <w:r w:rsidR="00CB6685" w:rsidRPr="00B10DD6">
        <w:rPr>
          <w:lang w:val="sv-SE"/>
          <w:rPrChange w:id="123" w:author="Ash" w:date="2021-05-27T09:11:00Z">
            <w:rPr/>
          </w:rPrChange>
        </w:rPr>
        <w:t xml:space="preserve"> </w:t>
      </w:r>
      <w:proofErr w:type="spellStart"/>
      <w:r w:rsidR="00CB6685" w:rsidRPr="00B10DD6">
        <w:rPr>
          <w:lang w:val="sv-SE"/>
          <w:rPrChange w:id="124" w:author="Ash" w:date="2021-05-27T09:11:00Z">
            <w:rPr/>
          </w:rPrChange>
        </w:rPr>
        <w:t>pattern</w:t>
      </w:r>
      <w:r w:rsidR="00D47CD2" w:rsidRPr="00B10DD6">
        <w:rPr>
          <w:lang w:val="sv-SE"/>
          <w:rPrChange w:id="125" w:author="Ash" w:date="2021-05-27T09:11:00Z">
            <w:rPr/>
          </w:rPrChange>
        </w:rPr>
        <w:t>s</w:t>
      </w:r>
      <w:proofErr w:type="spellEnd"/>
      <w:r w:rsidR="00F9039F" w:rsidRPr="00B10DD6">
        <w:rPr>
          <w:lang w:val="sv-SE"/>
          <w:rPrChange w:id="126" w:author="Ash" w:date="2021-05-27T09:11:00Z">
            <w:rPr/>
          </w:rPrChange>
        </w:rPr>
        <w:t xml:space="preserve"> </w:t>
      </w:r>
      <w:proofErr w:type="spellStart"/>
      <w:r w:rsidR="00F9039F" w:rsidRPr="00B10DD6">
        <w:rPr>
          <w:lang w:val="sv-SE"/>
          <w:rPrChange w:id="127" w:author="Ash" w:date="2021-05-27T09:11:00Z">
            <w:rPr/>
          </w:rPrChange>
        </w:rPr>
        <w:t>across</w:t>
      </w:r>
      <w:proofErr w:type="spellEnd"/>
      <w:r w:rsidR="00F9039F" w:rsidRPr="00B10DD6">
        <w:rPr>
          <w:lang w:val="sv-SE"/>
          <w:rPrChange w:id="128" w:author="Ash" w:date="2021-05-27T09:11:00Z">
            <w:rPr/>
          </w:rPrChange>
        </w:rPr>
        <w:t xml:space="preserve"> </w:t>
      </w:r>
      <w:r w:rsidR="00CB6685" w:rsidRPr="00B10DD6">
        <w:rPr>
          <w:lang w:val="sv-SE"/>
          <w:rPrChange w:id="129" w:author="Ash" w:date="2021-05-27T09:11:00Z">
            <w:rPr/>
          </w:rPrChange>
        </w:rPr>
        <w:t xml:space="preserve">the </w:t>
      </w:r>
      <w:proofErr w:type="spellStart"/>
      <w:r w:rsidR="00F9039F" w:rsidRPr="00B10DD6">
        <w:rPr>
          <w:lang w:val="sv-SE"/>
          <w:rPrChange w:id="130" w:author="Ash" w:date="2021-05-27T09:11:00Z">
            <w:rPr/>
          </w:rPrChange>
        </w:rPr>
        <w:t>lifespan</w:t>
      </w:r>
      <w:proofErr w:type="spellEnd"/>
      <w:r w:rsidR="00F9039F" w:rsidRPr="00B10DD6">
        <w:rPr>
          <w:lang w:val="sv-SE"/>
          <w:rPrChange w:id="131" w:author="Ash" w:date="2021-05-27T09:11:00Z">
            <w:rPr/>
          </w:rPrChange>
        </w:rPr>
        <w:t xml:space="preserve"> </w:t>
      </w:r>
      <w:proofErr w:type="spellStart"/>
      <w:r w:rsidR="00D47CD2" w:rsidRPr="00B10DD6">
        <w:rPr>
          <w:lang w:val="sv-SE"/>
          <w:rPrChange w:id="132" w:author="Ash" w:date="2021-05-27T09:11:00Z">
            <w:rPr/>
          </w:rPrChange>
        </w:rPr>
        <w:t>tha</w:t>
      </w:r>
      <w:r w:rsidR="00F9039F" w:rsidRPr="00B10DD6">
        <w:rPr>
          <w:lang w:val="sv-SE"/>
          <w:rPrChange w:id="133" w:author="Ash" w:date="2021-05-27T09:11:00Z">
            <w:rPr/>
          </w:rPrChange>
        </w:rPr>
        <w:t>t</w:t>
      </w:r>
      <w:proofErr w:type="spellEnd"/>
      <w:r w:rsidR="00F9039F" w:rsidRPr="00B10DD6">
        <w:rPr>
          <w:lang w:val="sv-SE"/>
          <w:rPrChange w:id="134" w:author="Ash" w:date="2021-05-27T09:11:00Z">
            <w:rPr/>
          </w:rPrChange>
        </w:rPr>
        <w:t xml:space="preserve"> </w:t>
      </w:r>
      <w:proofErr w:type="spellStart"/>
      <w:r w:rsidR="00F9039F" w:rsidRPr="00B10DD6">
        <w:rPr>
          <w:lang w:val="sv-SE"/>
          <w:rPrChange w:id="135" w:author="Ash" w:date="2021-05-27T09:11:00Z">
            <w:rPr/>
          </w:rPrChange>
        </w:rPr>
        <w:t>are</w:t>
      </w:r>
      <w:proofErr w:type="spellEnd"/>
      <w:r w:rsidR="00F9039F" w:rsidRPr="00B10DD6">
        <w:rPr>
          <w:lang w:val="sv-SE"/>
          <w:rPrChange w:id="136" w:author="Ash" w:date="2021-05-27T09:11:00Z">
            <w:rPr/>
          </w:rPrChange>
        </w:rPr>
        <w:t xml:space="preserve"> </w:t>
      </w:r>
      <w:proofErr w:type="spellStart"/>
      <w:r w:rsidR="00F9039F" w:rsidRPr="00B10DD6">
        <w:rPr>
          <w:lang w:val="sv-SE"/>
          <w:rPrChange w:id="137" w:author="Ash" w:date="2021-05-27T09:11:00Z">
            <w:rPr/>
          </w:rPrChange>
        </w:rPr>
        <w:t>specifically</w:t>
      </w:r>
      <w:proofErr w:type="spellEnd"/>
      <w:r w:rsidR="00F9039F" w:rsidRPr="00B10DD6">
        <w:rPr>
          <w:lang w:val="sv-SE"/>
          <w:rPrChange w:id="138" w:author="Ash" w:date="2021-05-27T09:11:00Z">
            <w:rPr/>
          </w:rPrChange>
        </w:rPr>
        <w:t xml:space="preserve"> </w:t>
      </w:r>
      <w:proofErr w:type="spellStart"/>
      <w:r w:rsidR="00F9039F" w:rsidRPr="00B10DD6">
        <w:rPr>
          <w:lang w:val="sv-SE"/>
          <w:rPrChange w:id="139" w:author="Ash" w:date="2021-05-27T09:11:00Z">
            <w:rPr/>
          </w:rPrChange>
        </w:rPr>
        <w:t>related</w:t>
      </w:r>
      <w:proofErr w:type="spellEnd"/>
      <w:r w:rsidR="00F9039F" w:rsidRPr="00B10DD6">
        <w:rPr>
          <w:lang w:val="sv-SE"/>
          <w:rPrChange w:id="140" w:author="Ash" w:date="2021-05-27T09:11:00Z">
            <w:rPr/>
          </w:rPrChange>
        </w:rPr>
        <w:t xml:space="preserve"> to </w:t>
      </w:r>
      <w:proofErr w:type="spellStart"/>
      <w:r w:rsidR="00F9039F" w:rsidRPr="00B10DD6">
        <w:rPr>
          <w:lang w:val="sv-SE"/>
          <w:rPrChange w:id="141" w:author="Ash" w:date="2021-05-27T09:11:00Z">
            <w:rPr/>
          </w:rPrChange>
        </w:rPr>
        <w:t>healthy</w:t>
      </w:r>
      <w:proofErr w:type="spellEnd"/>
      <w:r w:rsidR="00F9039F" w:rsidRPr="00B10DD6">
        <w:rPr>
          <w:lang w:val="sv-SE"/>
          <w:rPrChange w:id="142" w:author="Ash" w:date="2021-05-27T09:11:00Z">
            <w:rPr/>
          </w:rPrChange>
        </w:rPr>
        <w:t xml:space="preserve"> </w:t>
      </w:r>
      <w:proofErr w:type="spellStart"/>
      <w:r w:rsidR="00F9039F" w:rsidRPr="00B10DD6">
        <w:rPr>
          <w:lang w:val="sv-SE"/>
          <w:rPrChange w:id="143" w:author="Ash" w:date="2021-05-27T09:11:00Z">
            <w:rPr/>
          </w:rPrChange>
        </w:rPr>
        <w:t>aging</w:t>
      </w:r>
      <w:proofErr w:type="spellEnd"/>
      <w:r w:rsidR="00F9039F" w:rsidRPr="00B10DD6">
        <w:rPr>
          <w:lang w:val="sv-SE"/>
          <w:rPrChange w:id="144" w:author="Ash" w:date="2021-05-27T09:11:00Z">
            <w:rPr/>
          </w:rPrChange>
        </w:rPr>
        <w:t xml:space="preserve">. </w:t>
      </w:r>
      <w:r w:rsidR="00D47CD2" w:rsidRPr="00B10DD6">
        <w:rPr>
          <w:lang w:val="sv-SE"/>
          <w:rPrChange w:id="145" w:author="Ash" w:date="2021-05-27T09:11:00Z">
            <w:rPr/>
          </w:rPrChange>
        </w:rPr>
        <w:t xml:space="preserve"> </w:t>
      </w:r>
    </w:p>
    <w:p w14:paraId="238AAC04" w14:textId="03A48A56" w:rsidR="00463E37" w:rsidRPr="00533A32" w:rsidRDefault="004B6EC4" w:rsidP="00463E37">
      <w:pPr>
        <w:spacing w:line="360" w:lineRule="auto"/>
        <w:jc w:val="both"/>
      </w:pPr>
      <w:del w:id="146" w:author="Valentina Siino" w:date="2021-05-17T19:50:00Z">
        <w:r w:rsidRPr="00533A32" w:rsidDel="00AE7CD2">
          <w:delText xml:space="preserve">Specifically </w:delText>
        </w:r>
      </w:del>
      <w:ins w:id="147" w:author="Valentina Siino" w:date="2021-05-17T19:50:00Z">
        <w:r w:rsidR="00AE7CD2">
          <w:t>In detail</w:t>
        </w:r>
        <w:r w:rsidR="00AE7CD2" w:rsidRPr="00533A32">
          <w:t xml:space="preserve"> </w:t>
        </w:r>
      </w:ins>
      <w:r w:rsidRPr="00533A32">
        <w:t>we have used a high-throughput automated protein digestion approach</w:t>
      </w:r>
      <w:ins w:id="148" w:author="Valentina Siino" w:date="2021-05-17T19:51:00Z">
        <w:r w:rsidR="00AE7CD2">
          <w:t>,</w:t>
        </w:r>
      </w:ins>
      <w:r w:rsidRPr="00533A32">
        <w:t xml:space="preserve"> to reduce the variability between samples</w:t>
      </w:r>
      <w:ins w:id="149" w:author="Valentina Siino" w:date="2021-05-17T19:51:00Z">
        <w:r w:rsidR="00AE7CD2">
          <w:t>,</w:t>
        </w:r>
      </w:ins>
      <w:r w:rsidRPr="00533A32">
        <w:t xml:space="preserve"> combined with a data-independent acquisition (DIA) method to d</w:t>
      </w:r>
      <w:r w:rsidR="00BE7692" w:rsidRPr="00533A32">
        <w:t>eepen</w:t>
      </w:r>
      <w:r w:rsidRPr="00533A32">
        <w:t xml:space="preserve"> protein coverage. </w:t>
      </w:r>
      <w:r w:rsidR="00FA6D8C" w:rsidRPr="00533A32">
        <w:t>Using this plasma proteomic</w:t>
      </w:r>
      <w:r w:rsidR="007669D0">
        <w:t>s</w:t>
      </w:r>
      <w:r w:rsidR="00FA6D8C" w:rsidRPr="007669D0">
        <w:t xml:space="preserve"> approach in combination with statistical analysis we </w:t>
      </w:r>
      <w:r w:rsidR="00CB6685">
        <w:t>could</w:t>
      </w:r>
      <w:r w:rsidR="00CB6685" w:rsidRPr="00CB6685">
        <w:t xml:space="preserve"> </w:t>
      </w:r>
      <w:r w:rsidR="00FA6D8C" w:rsidRPr="00CB6685">
        <w:t xml:space="preserve">confirm </w:t>
      </w:r>
      <w:r w:rsidR="00034864" w:rsidRPr="00CB6685">
        <w:t>some of the findings from other ag</w:t>
      </w:r>
      <w:r w:rsidR="00034864" w:rsidRPr="00533A32">
        <w:t xml:space="preserve">ing studies and </w:t>
      </w:r>
      <w:ins w:id="150" w:author="Valentina Siino" w:date="2021-05-17T19:56:00Z">
        <w:r w:rsidR="00AE7CD2">
          <w:t xml:space="preserve">we have been able to </w:t>
        </w:r>
      </w:ins>
      <w:r w:rsidR="00CB6685">
        <w:t>further</w:t>
      </w:r>
      <w:r w:rsidR="00034864" w:rsidRPr="00CB6685">
        <w:t xml:space="preserve"> </w:t>
      </w:r>
      <w:r w:rsidR="006D31FA" w:rsidRPr="00CB6685">
        <w:t>identif</w:t>
      </w:r>
      <w:r w:rsidR="006D31FA">
        <w:t>y</w:t>
      </w:r>
      <w:r w:rsidR="006D31FA" w:rsidRPr="00CB6685">
        <w:t xml:space="preserve"> </w:t>
      </w:r>
      <w:r w:rsidR="00034864" w:rsidRPr="00CB6685">
        <w:t>new proteins that could play an important role in healthy ag</w:t>
      </w:r>
      <w:r w:rsidR="00034864" w:rsidRPr="00533A32">
        <w:t xml:space="preserve">ing. </w:t>
      </w:r>
    </w:p>
    <w:p w14:paraId="128CFC12" w14:textId="77777777" w:rsidR="00E0362D" w:rsidRPr="00533A32" w:rsidRDefault="00E0362D" w:rsidP="00A360F9">
      <w:pPr>
        <w:spacing w:line="360" w:lineRule="auto"/>
        <w:jc w:val="both"/>
        <w:rPr>
          <w:rFonts w:cs="Times New Roman"/>
        </w:rPr>
      </w:pPr>
    </w:p>
    <w:p w14:paraId="3252EF26" w14:textId="0F81E829" w:rsidR="00A7291B" w:rsidRPr="00533A32" w:rsidRDefault="00DE0A3F" w:rsidP="00A360F9">
      <w:pPr>
        <w:spacing w:line="360" w:lineRule="auto"/>
        <w:jc w:val="both"/>
        <w:rPr>
          <w:rFonts w:cs="Times New Roman"/>
          <w:b/>
        </w:rPr>
      </w:pPr>
      <w:commentRangeStart w:id="151"/>
      <w:commentRangeStart w:id="152"/>
      <w:ins w:id="153" w:author="Valentina Siino" w:date="2021-05-17T20:01:00Z">
        <w:r>
          <w:rPr>
            <w:rFonts w:cs="Times New Roman"/>
            <w:b/>
          </w:rPr>
          <w:t>2</w:t>
        </w:r>
      </w:ins>
      <w:del w:id="154" w:author="Valentina Siino" w:date="2021-05-17T20:01:00Z">
        <w:r w:rsidR="00BE5CF7" w:rsidRPr="00533A32" w:rsidDel="00DE0A3F">
          <w:rPr>
            <w:rFonts w:cs="Times New Roman"/>
            <w:b/>
          </w:rPr>
          <w:delText>3</w:delText>
        </w:r>
      </w:del>
      <w:r w:rsidR="00BE5CF7" w:rsidRPr="00533A32">
        <w:rPr>
          <w:rFonts w:cs="Times New Roman"/>
          <w:b/>
        </w:rPr>
        <w:t xml:space="preserve"> </w:t>
      </w:r>
      <w:r w:rsidR="00A7291B" w:rsidRPr="00533A32">
        <w:rPr>
          <w:rFonts w:cs="Times New Roman"/>
          <w:b/>
        </w:rPr>
        <w:t>R</w:t>
      </w:r>
      <w:r w:rsidR="00BE5CF7" w:rsidRPr="00533A32">
        <w:rPr>
          <w:rFonts w:cs="Times New Roman"/>
          <w:b/>
        </w:rPr>
        <w:t>ESULTS</w:t>
      </w:r>
      <w:r w:rsidR="00A7291B" w:rsidRPr="00533A32">
        <w:rPr>
          <w:rFonts w:cs="Times New Roman"/>
          <w:b/>
        </w:rPr>
        <w:t xml:space="preserve"> </w:t>
      </w:r>
      <w:commentRangeEnd w:id="151"/>
      <w:r>
        <w:rPr>
          <w:rStyle w:val="CommentReference"/>
        </w:rPr>
        <w:commentReference w:id="151"/>
      </w:r>
      <w:commentRangeEnd w:id="152"/>
      <w:r w:rsidR="00822B68">
        <w:rPr>
          <w:rStyle w:val="CommentReference"/>
        </w:rPr>
        <w:commentReference w:id="152"/>
      </w:r>
    </w:p>
    <w:p w14:paraId="5D476EBC" w14:textId="789D7B4F" w:rsidR="00AE5105" w:rsidRPr="00B440EC" w:rsidRDefault="00B440EC" w:rsidP="00A360F9">
      <w:pPr>
        <w:spacing w:line="360" w:lineRule="auto"/>
        <w:jc w:val="both"/>
        <w:rPr>
          <w:rFonts w:cs="Times New Roman"/>
        </w:rPr>
      </w:pPr>
      <w:r>
        <w:rPr>
          <w:rFonts w:cs="Times New Roman"/>
        </w:rPr>
        <w:t>In the</w:t>
      </w:r>
      <w:r w:rsidRPr="00B440EC">
        <w:rPr>
          <w:rFonts w:cs="Times New Roman"/>
        </w:rPr>
        <w:t xml:space="preserve"> </w:t>
      </w:r>
      <w:r w:rsidR="0042511B" w:rsidRPr="00B440EC">
        <w:rPr>
          <w:rFonts w:cs="Times New Roman"/>
        </w:rPr>
        <w:t xml:space="preserve">present </w:t>
      </w:r>
      <w:r w:rsidR="00F96A5D" w:rsidRPr="00B440EC">
        <w:rPr>
          <w:rFonts w:cs="Times New Roman"/>
        </w:rPr>
        <w:t xml:space="preserve">study </w:t>
      </w:r>
      <w:r>
        <w:rPr>
          <w:rFonts w:cs="Times New Roman"/>
        </w:rPr>
        <w:t xml:space="preserve">a primary aim was </w:t>
      </w:r>
      <w:r w:rsidR="001864F3" w:rsidRPr="00B440EC">
        <w:rPr>
          <w:rFonts w:cs="Times New Roman"/>
        </w:rPr>
        <w:t xml:space="preserve">to </w:t>
      </w:r>
      <w:r>
        <w:rPr>
          <w:rFonts w:cs="Times New Roman"/>
        </w:rPr>
        <w:t xml:space="preserve">use </w:t>
      </w:r>
      <w:r w:rsidR="00CB6685">
        <w:rPr>
          <w:rFonts w:cs="Times New Roman"/>
        </w:rPr>
        <w:t>an untargeted approach for analysis of plasma to reveal proteins that could be associated to aging and other healt</w:t>
      </w:r>
      <w:r w:rsidR="00817885">
        <w:rPr>
          <w:rFonts w:cs="Times New Roman"/>
        </w:rPr>
        <w:t>h</w:t>
      </w:r>
      <w:r w:rsidR="00CB6685">
        <w:rPr>
          <w:rFonts w:cs="Times New Roman"/>
        </w:rPr>
        <w:t xml:space="preserve"> factors. </w:t>
      </w:r>
      <w:r w:rsidR="00817885">
        <w:rPr>
          <w:rFonts w:cs="Times New Roman"/>
        </w:rPr>
        <w:t>Specifically,</w:t>
      </w:r>
      <w:r w:rsidR="00CB6685">
        <w:rPr>
          <w:rFonts w:cs="Times New Roman"/>
        </w:rPr>
        <w:t xml:space="preserve"> we used an </w:t>
      </w:r>
      <w:r w:rsidR="001864F3" w:rsidRPr="00B440EC">
        <w:rPr>
          <w:rFonts w:cs="Times New Roman"/>
        </w:rPr>
        <w:t xml:space="preserve">automated high-throughput plasma </w:t>
      </w:r>
      <w:r>
        <w:rPr>
          <w:rFonts w:cs="Times New Roman"/>
        </w:rPr>
        <w:t>protein preparation</w:t>
      </w:r>
      <w:r w:rsidR="001864F3" w:rsidRPr="00B440EC">
        <w:rPr>
          <w:rFonts w:cs="Times New Roman"/>
        </w:rPr>
        <w:t xml:space="preserve"> method </w:t>
      </w:r>
      <w:r>
        <w:rPr>
          <w:rFonts w:cs="Times New Roman"/>
        </w:rPr>
        <w:t>and</w:t>
      </w:r>
      <w:r w:rsidRPr="00B440EC">
        <w:rPr>
          <w:rFonts w:cs="Times New Roman"/>
        </w:rPr>
        <w:t xml:space="preserve"> combin</w:t>
      </w:r>
      <w:r>
        <w:rPr>
          <w:rFonts w:cs="Times New Roman"/>
        </w:rPr>
        <w:t>e</w:t>
      </w:r>
      <w:r w:rsidR="00CB6685">
        <w:rPr>
          <w:rFonts w:cs="Times New Roman"/>
        </w:rPr>
        <w:t>d</w:t>
      </w:r>
      <w:r>
        <w:rPr>
          <w:rFonts w:cs="Times New Roman"/>
        </w:rPr>
        <w:t xml:space="preserve"> it</w:t>
      </w:r>
      <w:r w:rsidRPr="00B440EC">
        <w:rPr>
          <w:rFonts w:cs="Times New Roman"/>
        </w:rPr>
        <w:t xml:space="preserve"> </w:t>
      </w:r>
      <w:r w:rsidR="001864F3" w:rsidRPr="00B440EC">
        <w:rPr>
          <w:rFonts w:cs="Times New Roman"/>
        </w:rPr>
        <w:t xml:space="preserve">with DIA </w:t>
      </w:r>
      <w:r>
        <w:rPr>
          <w:rFonts w:cs="Times New Roman"/>
        </w:rPr>
        <w:t xml:space="preserve">LC-MS/MS </w:t>
      </w:r>
      <w:r w:rsidR="001864F3" w:rsidRPr="00B440EC">
        <w:rPr>
          <w:rFonts w:cs="Times New Roman"/>
        </w:rPr>
        <w:t>to identify</w:t>
      </w:r>
      <w:r w:rsidR="00055210" w:rsidRPr="00B440EC">
        <w:rPr>
          <w:rFonts w:cs="Times New Roman"/>
        </w:rPr>
        <w:t xml:space="preserve"> di</w:t>
      </w:r>
      <w:r w:rsidR="00C91C86" w:rsidRPr="00B440EC">
        <w:rPr>
          <w:rFonts w:cs="Times New Roman"/>
        </w:rPr>
        <w:t xml:space="preserve">fferentially </w:t>
      </w:r>
      <w:r w:rsidR="00CB6685">
        <w:rPr>
          <w:rFonts w:cs="Times New Roman"/>
        </w:rPr>
        <w:t>abundant</w:t>
      </w:r>
      <w:r w:rsidR="00CB6685" w:rsidRPr="00B440EC">
        <w:rPr>
          <w:rFonts w:cs="Times New Roman"/>
        </w:rPr>
        <w:t xml:space="preserve"> </w:t>
      </w:r>
      <w:r w:rsidR="00C91C86" w:rsidRPr="00B440EC">
        <w:rPr>
          <w:rFonts w:cs="Times New Roman"/>
        </w:rPr>
        <w:t>proteins</w:t>
      </w:r>
      <w:r w:rsidR="0071004F" w:rsidRPr="00B440EC">
        <w:rPr>
          <w:rFonts w:cs="Times New Roman"/>
        </w:rPr>
        <w:t xml:space="preserve"> in plasma </w:t>
      </w:r>
      <w:r>
        <w:rPr>
          <w:rFonts w:cs="Times New Roman"/>
        </w:rPr>
        <w:t>between</w:t>
      </w:r>
      <w:r w:rsidRPr="00B440EC">
        <w:rPr>
          <w:rFonts w:cs="Times New Roman"/>
        </w:rPr>
        <w:t xml:space="preserve"> </w:t>
      </w:r>
      <w:r w:rsidR="00055210" w:rsidRPr="00B440EC">
        <w:rPr>
          <w:rFonts w:cs="Times New Roman"/>
        </w:rPr>
        <w:t>different age groups</w:t>
      </w:r>
      <w:r w:rsidR="001864F3" w:rsidRPr="00B440EC">
        <w:rPr>
          <w:rFonts w:cs="Times New Roman"/>
        </w:rPr>
        <w:t xml:space="preserve"> from </w:t>
      </w:r>
      <w:r w:rsidR="00117059" w:rsidRPr="00B440EC">
        <w:rPr>
          <w:rFonts w:cs="Times New Roman"/>
        </w:rPr>
        <w:t>a healthy Sicilian cohort</w:t>
      </w:r>
      <w:r w:rsidR="001864F3" w:rsidRPr="00B440EC">
        <w:rPr>
          <w:rFonts w:cs="Times New Roman"/>
        </w:rPr>
        <w:t xml:space="preserve">. </w:t>
      </w:r>
      <w:r>
        <w:rPr>
          <w:rFonts w:cs="Times New Roman"/>
        </w:rPr>
        <w:t xml:space="preserve">We further aimed to </w:t>
      </w:r>
      <w:r w:rsidR="00CB6685">
        <w:rPr>
          <w:rFonts w:cs="Times New Roman"/>
        </w:rPr>
        <w:t xml:space="preserve">use the dataset to </w:t>
      </w:r>
      <w:r w:rsidR="0060172D">
        <w:rPr>
          <w:rFonts w:cs="Times New Roman"/>
        </w:rPr>
        <w:t>investigate if plasma prot</w:t>
      </w:r>
      <w:r>
        <w:rPr>
          <w:rFonts w:cs="Times New Roman"/>
        </w:rPr>
        <w:t>e</w:t>
      </w:r>
      <w:r w:rsidR="0060172D">
        <w:rPr>
          <w:rFonts w:cs="Times New Roman"/>
        </w:rPr>
        <w:t>o</w:t>
      </w:r>
      <w:r>
        <w:rPr>
          <w:rFonts w:cs="Times New Roman"/>
        </w:rPr>
        <w:t xml:space="preserve">me differences correlating to other </w:t>
      </w:r>
      <w:ins w:id="155" w:author="Ash" w:date="2021-05-27T09:20:00Z">
        <w:r w:rsidR="002D431B">
          <w:rPr>
            <w:rFonts w:cs="Times New Roman"/>
          </w:rPr>
          <w:t xml:space="preserve">anthropometric </w:t>
        </w:r>
      </w:ins>
      <w:r>
        <w:rPr>
          <w:rFonts w:cs="Times New Roman"/>
        </w:rPr>
        <w:t>factors could be revealed.</w:t>
      </w:r>
    </w:p>
    <w:p w14:paraId="0FD3D48B" w14:textId="77777777" w:rsidR="00D218FE" w:rsidRPr="00B440EC" w:rsidRDefault="00D218FE" w:rsidP="00A360F9">
      <w:pPr>
        <w:spacing w:line="360" w:lineRule="auto"/>
        <w:jc w:val="both"/>
        <w:rPr>
          <w:rFonts w:cs="Times New Roman"/>
        </w:rPr>
      </w:pPr>
    </w:p>
    <w:p w14:paraId="1BB1D012" w14:textId="0C05C592" w:rsidR="002B4998" w:rsidRPr="00533A32" w:rsidRDefault="002B4998" w:rsidP="00A360F9">
      <w:pPr>
        <w:spacing w:line="360" w:lineRule="auto"/>
        <w:jc w:val="both"/>
        <w:rPr>
          <w:rFonts w:cs="Times New Roman"/>
          <w:b/>
        </w:rPr>
      </w:pPr>
      <w:r w:rsidRPr="00420B95">
        <w:rPr>
          <w:rFonts w:cs="Times New Roman"/>
          <w:b/>
        </w:rPr>
        <w:t>Plasma ag</w:t>
      </w:r>
      <w:r w:rsidRPr="00533A32">
        <w:rPr>
          <w:rFonts w:cs="Times New Roman"/>
          <w:b/>
        </w:rPr>
        <w:t xml:space="preserve">ing proteome overview </w:t>
      </w:r>
      <w:r w:rsidR="00055210" w:rsidRPr="00533A32">
        <w:rPr>
          <w:rFonts w:cs="Times New Roman"/>
          <w:b/>
        </w:rPr>
        <w:t xml:space="preserve"> </w:t>
      </w:r>
    </w:p>
    <w:p w14:paraId="227DF4AF" w14:textId="547932A1" w:rsidR="00055210" w:rsidRPr="00420B95" w:rsidRDefault="00696D1D" w:rsidP="00A360F9">
      <w:pPr>
        <w:spacing w:line="360" w:lineRule="auto"/>
        <w:jc w:val="both"/>
        <w:rPr>
          <w:rFonts w:cs="Times New Roman"/>
        </w:rPr>
      </w:pPr>
      <w:r w:rsidRPr="00533A32">
        <w:rPr>
          <w:rFonts w:cs="Times New Roman"/>
        </w:rPr>
        <w:lastRenderedPageBreak/>
        <w:t xml:space="preserve">The current study included </w:t>
      </w:r>
      <w:r w:rsidR="002B4998" w:rsidRPr="00533A32">
        <w:rPr>
          <w:rFonts w:cs="Times New Roman"/>
        </w:rPr>
        <w:t xml:space="preserve">a total of </w:t>
      </w:r>
      <w:r w:rsidR="00F35565" w:rsidRPr="00533A32">
        <w:rPr>
          <w:rFonts w:cs="Times New Roman"/>
        </w:rPr>
        <w:t>86</w:t>
      </w:r>
      <w:r w:rsidR="006D0114" w:rsidRPr="00533A32">
        <w:rPr>
          <w:rFonts w:cs="Times New Roman"/>
        </w:rPr>
        <w:t xml:space="preserve"> plasma samples from</w:t>
      </w:r>
      <w:r w:rsidRPr="00533A32">
        <w:rPr>
          <w:rFonts w:cs="Times New Roman"/>
        </w:rPr>
        <w:t xml:space="preserve"> </w:t>
      </w:r>
      <w:r w:rsidR="0074776C" w:rsidRPr="00533A32">
        <w:rPr>
          <w:rFonts w:cs="Times New Roman"/>
        </w:rPr>
        <w:t>healthy men and women</w:t>
      </w:r>
      <w:r w:rsidRPr="00533A32">
        <w:rPr>
          <w:rFonts w:cs="Times New Roman"/>
        </w:rPr>
        <w:t xml:space="preserve"> </w:t>
      </w:r>
      <w:r w:rsidR="00B42CC2" w:rsidRPr="00533A32">
        <w:rPr>
          <w:rFonts w:cs="Times New Roman"/>
        </w:rPr>
        <w:t>aged</w:t>
      </w:r>
      <w:r w:rsidR="0074776C" w:rsidRPr="00533A32">
        <w:rPr>
          <w:rFonts w:cs="Times New Roman"/>
        </w:rPr>
        <w:t xml:space="preserve"> </w:t>
      </w:r>
      <w:r w:rsidR="00B42CC2" w:rsidRPr="00533A32">
        <w:rPr>
          <w:rFonts w:cs="Times New Roman"/>
        </w:rPr>
        <w:t>20 to 95+ years</w:t>
      </w:r>
      <w:r w:rsidR="0074776C" w:rsidRPr="00533A32">
        <w:rPr>
          <w:rFonts w:cs="Times New Roman"/>
        </w:rPr>
        <w:t xml:space="preserve">. A schematic overview of the samples and the workflow employed is displayed in </w:t>
      </w:r>
      <w:r w:rsidR="00857A39" w:rsidRPr="00533A32">
        <w:rPr>
          <w:rFonts w:cs="Times New Roman"/>
          <w:b/>
        </w:rPr>
        <w:t xml:space="preserve">Figure </w:t>
      </w:r>
      <w:r w:rsidR="0074776C" w:rsidRPr="00533A32">
        <w:rPr>
          <w:rFonts w:cs="Times New Roman"/>
          <w:b/>
        </w:rPr>
        <w:t>1</w:t>
      </w:r>
      <w:r w:rsidR="001B17C4" w:rsidRPr="00533A32">
        <w:rPr>
          <w:rFonts w:cs="Times New Roman"/>
        </w:rPr>
        <w:t>. Further</w:t>
      </w:r>
      <w:r w:rsidR="0013047E" w:rsidRPr="00533A32">
        <w:rPr>
          <w:rFonts w:cs="Times New Roman"/>
        </w:rPr>
        <w:t xml:space="preserve"> </w:t>
      </w:r>
      <w:r w:rsidR="00B6496A" w:rsidRPr="00533A32">
        <w:rPr>
          <w:rFonts w:cs="Times New Roman"/>
        </w:rPr>
        <w:t>individuals’</w:t>
      </w:r>
      <w:r w:rsidR="001B17C4" w:rsidRPr="00533A32">
        <w:rPr>
          <w:rFonts w:cs="Times New Roman"/>
        </w:rPr>
        <w:t xml:space="preserve"> information </w:t>
      </w:r>
      <w:r w:rsidR="0074776C" w:rsidRPr="00533A32">
        <w:rPr>
          <w:rFonts w:cs="Times New Roman"/>
        </w:rPr>
        <w:t xml:space="preserve">regarding </w:t>
      </w:r>
      <w:r w:rsidR="00B42CC2" w:rsidRPr="00533A32">
        <w:rPr>
          <w:rFonts w:cs="Times New Roman"/>
        </w:rPr>
        <w:t xml:space="preserve">clinical and </w:t>
      </w:r>
      <w:r w:rsidR="00570C84" w:rsidRPr="00533A32">
        <w:rPr>
          <w:rFonts w:cs="Times New Roman"/>
        </w:rPr>
        <w:t>biochemic</w:t>
      </w:r>
      <w:r w:rsidR="00B42CC2" w:rsidRPr="00533A32">
        <w:rPr>
          <w:rFonts w:cs="Times New Roman"/>
        </w:rPr>
        <w:t xml:space="preserve">al parameters as well as </w:t>
      </w:r>
      <w:r w:rsidR="00570C84" w:rsidRPr="00533A32">
        <w:rPr>
          <w:rFonts w:cs="Times New Roman"/>
        </w:rPr>
        <w:t xml:space="preserve">BMI, age and location </w:t>
      </w:r>
      <w:r w:rsidR="00B42CC2" w:rsidRPr="00533A32">
        <w:rPr>
          <w:rFonts w:cs="Times New Roman"/>
        </w:rPr>
        <w:t>(</w:t>
      </w:r>
      <w:r w:rsidR="00117059" w:rsidRPr="00533A32">
        <w:rPr>
          <w:rFonts w:cs="Times New Roman"/>
        </w:rPr>
        <w:t>origin of the samples</w:t>
      </w:r>
      <w:r w:rsidR="00B42CC2" w:rsidRPr="00533A32">
        <w:rPr>
          <w:rFonts w:cs="Times New Roman"/>
        </w:rPr>
        <w:t>) are</w:t>
      </w:r>
      <w:r w:rsidR="00570C84" w:rsidRPr="00533A32">
        <w:rPr>
          <w:rFonts w:cs="Times New Roman"/>
        </w:rPr>
        <w:t xml:space="preserve"> reported in </w:t>
      </w:r>
      <w:commentRangeStart w:id="156"/>
      <w:r w:rsidR="00570C84" w:rsidRPr="006D31FA">
        <w:rPr>
          <w:rFonts w:cs="Times New Roman"/>
          <w:b/>
        </w:rPr>
        <w:t xml:space="preserve">Supplementary </w:t>
      </w:r>
      <w:ins w:id="157" w:author="Fredrik Levander" w:date="2021-05-05T16:59:00Z">
        <w:r w:rsidR="00B440EC">
          <w:rPr>
            <w:rFonts w:cs="Times New Roman"/>
            <w:b/>
          </w:rPr>
          <w:t>T</w:t>
        </w:r>
        <w:r w:rsidR="00B440EC" w:rsidRPr="00B440EC">
          <w:rPr>
            <w:rFonts w:cs="Times New Roman"/>
            <w:b/>
          </w:rPr>
          <w:t xml:space="preserve">able </w:t>
        </w:r>
      </w:ins>
      <w:commentRangeStart w:id="158"/>
      <w:r w:rsidR="00570C84" w:rsidRPr="00B440EC">
        <w:rPr>
          <w:rFonts w:cs="Times New Roman"/>
          <w:b/>
        </w:rPr>
        <w:t>1</w:t>
      </w:r>
      <w:commentRangeEnd w:id="156"/>
      <w:r w:rsidR="006D31FA">
        <w:rPr>
          <w:rStyle w:val="CommentReference"/>
        </w:rPr>
        <w:commentReference w:id="156"/>
      </w:r>
      <w:commentRangeEnd w:id="158"/>
      <w:r w:rsidR="002D431B">
        <w:rPr>
          <w:rStyle w:val="CommentReference"/>
        </w:rPr>
        <w:commentReference w:id="158"/>
      </w:r>
      <w:r w:rsidR="00570C84" w:rsidRPr="00B440EC">
        <w:rPr>
          <w:rFonts w:cs="Times New Roman"/>
        </w:rPr>
        <w:t xml:space="preserve">. </w:t>
      </w:r>
    </w:p>
    <w:p w14:paraId="4C987FF3" w14:textId="0EFD1492" w:rsidR="00F35565" w:rsidRPr="00B440EC" w:rsidRDefault="001B17C4" w:rsidP="00A360F9">
      <w:pPr>
        <w:spacing w:line="360" w:lineRule="auto"/>
        <w:jc w:val="both"/>
        <w:rPr>
          <w:rFonts w:cs="Times New Roman"/>
        </w:rPr>
      </w:pPr>
      <w:r w:rsidRPr="00C86F85">
        <w:rPr>
          <w:rFonts w:cs="Times New Roman"/>
        </w:rPr>
        <w:t xml:space="preserve">By using an automated sample processing and a </w:t>
      </w:r>
      <w:r w:rsidR="0071004F" w:rsidRPr="00CB6685">
        <w:rPr>
          <w:rFonts w:cs="Times New Roman"/>
        </w:rPr>
        <w:t>label-free approach</w:t>
      </w:r>
      <w:r w:rsidR="00117059" w:rsidRPr="00CB6685">
        <w:rPr>
          <w:rFonts w:cs="Times New Roman"/>
        </w:rPr>
        <w:t xml:space="preserve"> on </w:t>
      </w:r>
      <w:proofErr w:type="spellStart"/>
      <w:r w:rsidR="00117059" w:rsidRPr="00CB6685">
        <w:rPr>
          <w:rFonts w:cs="Times New Roman"/>
        </w:rPr>
        <w:t>undepleted</w:t>
      </w:r>
      <w:proofErr w:type="spellEnd"/>
      <w:r w:rsidR="00117059" w:rsidRPr="00CB6685">
        <w:rPr>
          <w:rFonts w:cs="Times New Roman"/>
        </w:rPr>
        <w:t xml:space="preserve"> plasma</w:t>
      </w:r>
      <w:r w:rsidR="0071004F" w:rsidRPr="00017092">
        <w:rPr>
          <w:rFonts w:cs="Times New Roman"/>
        </w:rPr>
        <w:t xml:space="preserve"> combined with data independent acquisition (DIA) a total amount of 435 proteins were identified</w:t>
      </w:r>
      <w:ins w:id="159" w:author="Fredrik Levander" w:date="2021-05-05T16:59:00Z">
        <w:r w:rsidR="00B440EC">
          <w:rPr>
            <w:rFonts w:cs="Times New Roman"/>
          </w:rPr>
          <w:t xml:space="preserve"> </w:t>
        </w:r>
      </w:ins>
      <w:r w:rsidR="00B440EC">
        <w:rPr>
          <w:rFonts w:cs="Times New Roman"/>
        </w:rPr>
        <w:t>and quantified</w:t>
      </w:r>
      <w:r w:rsidR="0071004F" w:rsidRPr="00B440EC">
        <w:rPr>
          <w:rFonts w:cs="Times New Roman"/>
        </w:rPr>
        <w:t xml:space="preserve">. </w:t>
      </w:r>
      <w:r w:rsidR="00836226" w:rsidRPr="00B440EC">
        <w:rPr>
          <w:rFonts w:cs="Times New Roman"/>
        </w:rPr>
        <w:t xml:space="preserve">After </w:t>
      </w:r>
      <w:r w:rsidR="008B223F" w:rsidRPr="00B440EC">
        <w:rPr>
          <w:rFonts w:cs="Times New Roman"/>
        </w:rPr>
        <w:t xml:space="preserve">inspection of the data, some proteins were removed due </w:t>
      </w:r>
      <w:r w:rsidR="00F24F89" w:rsidRPr="00B440EC">
        <w:rPr>
          <w:rFonts w:cs="Times New Roman"/>
        </w:rPr>
        <w:t xml:space="preserve">to </w:t>
      </w:r>
      <w:r w:rsidR="00B440EC">
        <w:rPr>
          <w:rFonts w:cs="Times New Roman"/>
        </w:rPr>
        <w:t xml:space="preserve">more than 50% </w:t>
      </w:r>
      <w:r w:rsidR="008B223F" w:rsidRPr="00B440EC">
        <w:rPr>
          <w:rFonts w:cs="Times New Roman"/>
        </w:rPr>
        <w:t>miss</w:t>
      </w:r>
      <w:r w:rsidR="007B59F8" w:rsidRPr="00B440EC">
        <w:rPr>
          <w:rFonts w:cs="Times New Roman"/>
        </w:rPr>
        <w:t xml:space="preserve">ing values and the final </w:t>
      </w:r>
      <w:r w:rsidR="00B42CC2" w:rsidRPr="00B440EC">
        <w:rPr>
          <w:rFonts w:cs="Times New Roman"/>
        </w:rPr>
        <w:t xml:space="preserve">protein </w:t>
      </w:r>
      <w:r w:rsidR="007B59F8" w:rsidRPr="00B440EC">
        <w:rPr>
          <w:rFonts w:cs="Times New Roman"/>
        </w:rPr>
        <w:t>list</w:t>
      </w:r>
      <w:r w:rsidR="00B42CC2" w:rsidRPr="00B440EC">
        <w:rPr>
          <w:rFonts w:cs="Times New Roman"/>
        </w:rPr>
        <w:t xml:space="preserve"> </w:t>
      </w:r>
      <w:commentRangeStart w:id="160"/>
      <w:commentRangeStart w:id="161"/>
      <w:ins w:id="162" w:author="Fredrik Levander" w:date="2021-05-05T16:59:00Z">
        <w:r w:rsidR="00B440EC" w:rsidRPr="00B440EC">
          <w:rPr>
            <w:rFonts w:cs="Times New Roman"/>
          </w:rPr>
          <w:t>contain</w:t>
        </w:r>
        <w:r w:rsidR="00B440EC">
          <w:rPr>
            <w:rFonts w:cs="Times New Roman"/>
          </w:rPr>
          <w:t>ed</w:t>
        </w:r>
        <w:r w:rsidR="00B440EC" w:rsidRPr="00B440EC">
          <w:rPr>
            <w:rFonts w:cs="Times New Roman"/>
          </w:rPr>
          <w:t xml:space="preserve"> </w:t>
        </w:r>
      </w:ins>
      <w:r w:rsidR="008B223F" w:rsidRPr="00B440EC">
        <w:rPr>
          <w:rFonts w:cs="Times New Roman"/>
        </w:rPr>
        <w:t>410 proteins</w:t>
      </w:r>
      <w:commentRangeEnd w:id="160"/>
      <w:r w:rsidR="00817885">
        <w:rPr>
          <w:rStyle w:val="CommentReference"/>
        </w:rPr>
        <w:commentReference w:id="160"/>
      </w:r>
      <w:commentRangeEnd w:id="161"/>
      <w:r w:rsidR="002D431B">
        <w:rPr>
          <w:rStyle w:val="CommentReference"/>
        </w:rPr>
        <w:commentReference w:id="161"/>
      </w:r>
      <w:r w:rsidR="008B223F" w:rsidRPr="00B440EC">
        <w:rPr>
          <w:rFonts w:cs="Times New Roman"/>
        </w:rPr>
        <w:t>.</w:t>
      </w:r>
    </w:p>
    <w:p w14:paraId="70193571" w14:textId="4503C9E9" w:rsidR="008818FC" w:rsidRPr="00533A32" w:rsidRDefault="00F35565" w:rsidP="00A360F9">
      <w:pPr>
        <w:spacing w:line="360" w:lineRule="auto"/>
        <w:jc w:val="both"/>
        <w:rPr>
          <w:rFonts w:cs="Times New Roman"/>
        </w:rPr>
      </w:pPr>
      <w:r w:rsidRPr="00B440EC">
        <w:rPr>
          <w:rFonts w:cs="Times New Roman"/>
          <w:b/>
        </w:rPr>
        <w:t>Figure 2</w:t>
      </w:r>
      <w:r w:rsidRPr="000A064F">
        <w:rPr>
          <w:rFonts w:cs="Times New Roman"/>
          <w:b/>
        </w:rPr>
        <w:t>A</w:t>
      </w:r>
      <w:r w:rsidR="0013047E" w:rsidRPr="00420B95">
        <w:rPr>
          <w:rFonts w:cs="Times New Roman"/>
          <w:b/>
        </w:rPr>
        <w:t xml:space="preserve"> </w:t>
      </w:r>
      <w:r w:rsidRPr="00420B95">
        <w:rPr>
          <w:rFonts w:cs="Times New Roman"/>
        </w:rPr>
        <w:t>displays the overal</w:t>
      </w:r>
      <w:r w:rsidRPr="00BE3AAE">
        <w:rPr>
          <w:rFonts w:cs="Times New Roman"/>
        </w:rPr>
        <w:t>l sample distribution in</w:t>
      </w:r>
      <w:r w:rsidR="00585D4A" w:rsidRPr="00BE3AAE">
        <w:rPr>
          <w:rFonts w:cs="Times New Roman"/>
        </w:rPr>
        <w:t xml:space="preserve"> the</w:t>
      </w:r>
      <w:r w:rsidRPr="00CB6685">
        <w:rPr>
          <w:rFonts w:cs="Times New Roman"/>
        </w:rPr>
        <w:t xml:space="preserve"> principal component analysis </w:t>
      </w:r>
      <w:r w:rsidR="008D2621" w:rsidRPr="00017092">
        <w:rPr>
          <w:rFonts w:cs="Times New Roman"/>
        </w:rPr>
        <w:t xml:space="preserve">(PCA) </w:t>
      </w:r>
      <w:r w:rsidRPr="007669D0">
        <w:rPr>
          <w:rFonts w:cs="Times New Roman"/>
        </w:rPr>
        <w:t>plot</w:t>
      </w:r>
      <w:r w:rsidR="008D2621" w:rsidRPr="006D31FA">
        <w:rPr>
          <w:rFonts w:cs="Times New Roman"/>
        </w:rPr>
        <w:t>.</w:t>
      </w:r>
      <w:r w:rsidRPr="006D31FA">
        <w:rPr>
          <w:rFonts w:cs="Times New Roman"/>
        </w:rPr>
        <w:t xml:space="preserve"> </w:t>
      </w:r>
      <w:r w:rsidR="00B71E8A" w:rsidRPr="00817885">
        <w:rPr>
          <w:rFonts w:cs="Times New Roman"/>
        </w:rPr>
        <w:t>Percent variance explained in the principal components (PCs), shows</w:t>
      </w:r>
      <w:r w:rsidR="008F0587" w:rsidRPr="00817885">
        <w:rPr>
          <w:rFonts w:cs="Times New Roman"/>
        </w:rPr>
        <w:t xml:space="preserve"> a good distribution of the </w:t>
      </w:r>
      <w:r w:rsidR="00B71E8A" w:rsidRPr="00533A32">
        <w:rPr>
          <w:rFonts w:cs="Times New Roman"/>
        </w:rPr>
        <w:t>data in the first 10 PCs (</w:t>
      </w:r>
      <w:r w:rsidR="00B71E8A" w:rsidRPr="00533A32">
        <w:rPr>
          <w:rFonts w:cs="Times New Roman"/>
          <w:b/>
        </w:rPr>
        <w:t xml:space="preserve">Figure </w:t>
      </w:r>
      <w:r w:rsidRPr="00533A32">
        <w:rPr>
          <w:rFonts w:cs="Times New Roman"/>
          <w:b/>
        </w:rPr>
        <w:t>2B</w:t>
      </w:r>
      <w:r w:rsidR="00B71E8A" w:rsidRPr="00533A32">
        <w:rPr>
          <w:rFonts w:cs="Times New Roman"/>
        </w:rPr>
        <w:t xml:space="preserve">). </w:t>
      </w:r>
      <w:r w:rsidR="00585D4A" w:rsidRPr="00533A32">
        <w:rPr>
          <w:rFonts w:cs="Times New Roman"/>
        </w:rPr>
        <w:t xml:space="preserve">Thus, </w:t>
      </w:r>
      <w:r w:rsidR="008F0587" w:rsidRPr="00533A32">
        <w:rPr>
          <w:rFonts w:cs="Times New Roman"/>
        </w:rPr>
        <w:t>the association between the 10 PCs and the clinical variables collected from</w:t>
      </w:r>
      <w:r w:rsidRPr="00533A32">
        <w:rPr>
          <w:rFonts w:cs="Times New Roman"/>
        </w:rPr>
        <w:t xml:space="preserve"> each</w:t>
      </w:r>
      <w:r w:rsidR="008F0587" w:rsidRPr="00533A32">
        <w:rPr>
          <w:rFonts w:cs="Times New Roman"/>
        </w:rPr>
        <w:t xml:space="preserve"> indi</w:t>
      </w:r>
      <w:r w:rsidRPr="00533A32">
        <w:rPr>
          <w:rFonts w:cs="Times New Roman"/>
        </w:rPr>
        <w:t>vidual</w:t>
      </w:r>
      <w:r w:rsidR="00585D4A" w:rsidRPr="00533A32">
        <w:rPr>
          <w:rFonts w:cs="Times New Roman"/>
        </w:rPr>
        <w:t xml:space="preserve"> was further investigated</w:t>
      </w:r>
      <w:r w:rsidR="008F0587" w:rsidRPr="00533A32">
        <w:rPr>
          <w:rFonts w:cs="Times New Roman"/>
        </w:rPr>
        <w:t xml:space="preserve">. Results show that parameters </w:t>
      </w:r>
      <w:r w:rsidR="0038460E" w:rsidRPr="00533A32">
        <w:rPr>
          <w:rFonts w:cs="Times New Roman"/>
        </w:rPr>
        <w:t>like age, category</w:t>
      </w:r>
      <w:r w:rsidR="008D2621" w:rsidRPr="00533A32">
        <w:rPr>
          <w:rFonts w:cs="Times New Roman"/>
        </w:rPr>
        <w:t xml:space="preserve"> (</w:t>
      </w:r>
      <w:r w:rsidR="00A45A90" w:rsidRPr="00533A32">
        <w:rPr>
          <w:rFonts w:cs="Times New Roman"/>
        </w:rPr>
        <w:t xml:space="preserve">young, middle age, old, very old and centenaries), </w:t>
      </w:r>
      <w:r w:rsidR="0038460E" w:rsidRPr="00533A32">
        <w:rPr>
          <w:rFonts w:cs="Times New Roman"/>
        </w:rPr>
        <w:t>location</w:t>
      </w:r>
      <w:r w:rsidR="00A45A90" w:rsidRPr="00533A32">
        <w:rPr>
          <w:rFonts w:cs="Times New Roman"/>
        </w:rPr>
        <w:t xml:space="preserve"> (city or village)</w:t>
      </w:r>
      <w:r w:rsidR="0038460E" w:rsidRPr="00533A32">
        <w:rPr>
          <w:rFonts w:cs="Times New Roman"/>
        </w:rPr>
        <w:t>,</w:t>
      </w:r>
      <w:r w:rsidR="008F0587" w:rsidRPr="00533A32">
        <w:rPr>
          <w:rFonts w:cs="Times New Roman"/>
        </w:rPr>
        <w:t xml:space="preserve"> uric acid (</w:t>
      </w:r>
      <w:commentRangeStart w:id="163"/>
      <w:r w:rsidR="008F0587" w:rsidRPr="00BE3AAE">
        <w:rPr>
          <w:rFonts w:cs="Times New Roman"/>
        </w:rPr>
        <w:t>UA2</w:t>
      </w:r>
      <w:commentRangeEnd w:id="163"/>
      <w:r w:rsidR="00BE3AAE">
        <w:rPr>
          <w:rStyle w:val="CommentReference"/>
        </w:rPr>
        <w:commentReference w:id="163"/>
      </w:r>
      <w:r w:rsidR="008F0587" w:rsidRPr="00BE3AAE">
        <w:rPr>
          <w:rFonts w:cs="Times New Roman"/>
        </w:rPr>
        <w:t xml:space="preserve">) </w:t>
      </w:r>
      <w:r w:rsidR="0038460E" w:rsidRPr="00BE3AAE">
        <w:rPr>
          <w:rFonts w:cs="Times New Roman"/>
        </w:rPr>
        <w:t xml:space="preserve">and gender play a role </w:t>
      </w:r>
      <w:r w:rsidR="00E325F6" w:rsidRPr="00BE3AAE">
        <w:rPr>
          <w:rFonts w:cs="Times New Roman"/>
        </w:rPr>
        <w:t xml:space="preserve">in </w:t>
      </w:r>
      <w:r w:rsidR="008818FC" w:rsidRPr="00BE3AAE">
        <w:rPr>
          <w:rFonts w:cs="Times New Roman"/>
        </w:rPr>
        <w:t xml:space="preserve">proteins </w:t>
      </w:r>
      <w:r w:rsidR="00BB566B" w:rsidRPr="00CB6685">
        <w:rPr>
          <w:rFonts w:cs="Times New Roman"/>
        </w:rPr>
        <w:t>distribution, while biochemical factors, such as LDL, HDL and BMI, do not significantly</w:t>
      </w:r>
      <w:r w:rsidR="00F24F89" w:rsidRPr="00017092">
        <w:rPr>
          <w:rFonts w:cs="Times New Roman"/>
        </w:rPr>
        <w:t xml:space="preserve"> contribute</w:t>
      </w:r>
      <w:r w:rsidR="00BB566B" w:rsidRPr="007669D0">
        <w:rPr>
          <w:rFonts w:cs="Times New Roman"/>
        </w:rPr>
        <w:t xml:space="preserve"> to the distribution of proteins </w:t>
      </w:r>
      <w:r w:rsidR="008818FC" w:rsidRPr="006D31FA">
        <w:rPr>
          <w:rFonts w:cs="Times New Roman"/>
        </w:rPr>
        <w:t>(</w:t>
      </w:r>
      <w:r w:rsidR="008818FC" w:rsidRPr="00817885">
        <w:rPr>
          <w:rFonts w:cs="Times New Roman"/>
          <w:b/>
        </w:rPr>
        <w:t xml:space="preserve">Figure </w:t>
      </w:r>
      <w:r w:rsidRPr="00817885">
        <w:rPr>
          <w:rFonts w:cs="Times New Roman"/>
          <w:b/>
        </w:rPr>
        <w:t>2C</w:t>
      </w:r>
      <w:r w:rsidR="008818FC" w:rsidRPr="00533A32">
        <w:rPr>
          <w:rFonts w:cs="Times New Roman"/>
        </w:rPr>
        <w:t xml:space="preserve">). </w:t>
      </w:r>
    </w:p>
    <w:p w14:paraId="5C0BB9CB" w14:textId="77777777" w:rsidR="00760AB8" w:rsidRPr="00533A32" w:rsidRDefault="00760AB8" w:rsidP="00A360F9">
      <w:pPr>
        <w:spacing w:line="360" w:lineRule="auto"/>
        <w:jc w:val="both"/>
        <w:rPr>
          <w:rFonts w:cs="Times New Roman"/>
        </w:rPr>
      </w:pPr>
    </w:p>
    <w:p w14:paraId="5397E49D" w14:textId="052A2F7C" w:rsidR="00D33181" w:rsidRPr="00533A32" w:rsidRDefault="00D33181" w:rsidP="00A360F9">
      <w:pPr>
        <w:spacing w:line="360" w:lineRule="auto"/>
        <w:jc w:val="both"/>
        <w:rPr>
          <w:rFonts w:cs="Times New Roman"/>
          <w:b/>
        </w:rPr>
      </w:pPr>
      <w:r w:rsidRPr="00533A32">
        <w:rPr>
          <w:rFonts w:cs="Times New Roman"/>
          <w:b/>
        </w:rPr>
        <w:t xml:space="preserve">Protein correlation with age </w:t>
      </w:r>
    </w:p>
    <w:p w14:paraId="3E6C505C" w14:textId="613C76BE" w:rsidR="00D33181" w:rsidRPr="00533A32" w:rsidRDefault="00EA0FFF" w:rsidP="00A360F9">
      <w:pPr>
        <w:spacing w:line="360" w:lineRule="auto"/>
        <w:jc w:val="both"/>
        <w:rPr>
          <w:rFonts w:cs="Times New Roman"/>
        </w:rPr>
      </w:pPr>
      <w:r w:rsidRPr="00533A32">
        <w:rPr>
          <w:rFonts w:cs="Times New Roman"/>
        </w:rPr>
        <w:t>The correlation between p</w:t>
      </w:r>
      <w:r w:rsidR="00F24F89" w:rsidRPr="00533A32">
        <w:rPr>
          <w:rFonts w:cs="Times New Roman"/>
        </w:rPr>
        <w:t xml:space="preserve">roteins </w:t>
      </w:r>
      <w:r w:rsidRPr="00533A32">
        <w:rPr>
          <w:rFonts w:cs="Times New Roman"/>
        </w:rPr>
        <w:t xml:space="preserve">and </w:t>
      </w:r>
      <w:r w:rsidR="00965DC6" w:rsidRPr="00533A32">
        <w:rPr>
          <w:rFonts w:cs="Times New Roman"/>
        </w:rPr>
        <w:t xml:space="preserve">age </w:t>
      </w:r>
      <w:r w:rsidRPr="00533A32">
        <w:rPr>
          <w:rFonts w:cs="Times New Roman"/>
        </w:rPr>
        <w:t>was further investigated</w:t>
      </w:r>
      <w:r w:rsidR="00965DC6" w:rsidRPr="00533A32">
        <w:rPr>
          <w:rFonts w:cs="Times New Roman"/>
        </w:rPr>
        <w:t>.</w:t>
      </w:r>
      <w:r w:rsidR="007C6F7A" w:rsidRPr="00533A32">
        <w:rPr>
          <w:rFonts w:cs="Times New Roman"/>
        </w:rPr>
        <w:t xml:space="preserve"> </w:t>
      </w:r>
    </w:p>
    <w:p w14:paraId="5FB373EA" w14:textId="13608020" w:rsidR="006423AA" w:rsidRPr="00533A32" w:rsidRDefault="007C6F7A" w:rsidP="00A360F9">
      <w:pPr>
        <w:spacing w:line="360" w:lineRule="auto"/>
        <w:jc w:val="both"/>
        <w:rPr>
          <w:rFonts w:cs="Times New Roman"/>
        </w:rPr>
      </w:pPr>
      <w:r w:rsidRPr="00533A32">
        <w:rPr>
          <w:rFonts w:cs="Times New Roman"/>
        </w:rPr>
        <w:t>From this analysis we could identify 106 proteins that</w:t>
      </w:r>
      <w:r w:rsidR="00F80972" w:rsidRPr="00533A32">
        <w:rPr>
          <w:rFonts w:cs="Times New Roman"/>
        </w:rPr>
        <w:t xml:space="preserve"> significantly (q-value&lt;0.05)</w:t>
      </w:r>
      <w:r w:rsidRPr="00533A32">
        <w:rPr>
          <w:rFonts w:cs="Times New Roman"/>
        </w:rPr>
        <w:t xml:space="preserve"> correlate with age</w:t>
      </w:r>
      <w:r w:rsidR="00A320AB" w:rsidRPr="00533A32">
        <w:rPr>
          <w:rFonts w:cs="Times New Roman"/>
        </w:rPr>
        <w:t xml:space="preserve"> (</w:t>
      </w:r>
      <w:r w:rsidR="00A320AB" w:rsidRPr="00533A32">
        <w:rPr>
          <w:rFonts w:cs="Times New Roman"/>
          <w:b/>
        </w:rPr>
        <w:t xml:space="preserve">Supplementary </w:t>
      </w:r>
      <w:ins w:id="164" w:author="Fredrik Levander" w:date="2021-05-18T10:07:00Z">
        <w:r w:rsidR="007E2773">
          <w:rPr>
            <w:rFonts w:cs="Times New Roman"/>
            <w:b/>
          </w:rPr>
          <w:t>F</w:t>
        </w:r>
      </w:ins>
      <w:del w:id="165" w:author="Fredrik Levander" w:date="2021-05-18T10:07:00Z">
        <w:r w:rsidR="00A320AB" w:rsidRPr="00533A32" w:rsidDel="007E2773">
          <w:rPr>
            <w:rFonts w:cs="Times New Roman"/>
            <w:b/>
          </w:rPr>
          <w:delText>f</w:delText>
        </w:r>
      </w:del>
      <w:r w:rsidR="00A320AB" w:rsidRPr="00533A32">
        <w:rPr>
          <w:rFonts w:cs="Times New Roman"/>
          <w:b/>
        </w:rPr>
        <w:t>igure 1</w:t>
      </w:r>
      <w:r w:rsidR="00A320AB" w:rsidRPr="00533A32">
        <w:rPr>
          <w:rFonts w:cs="Times New Roman"/>
        </w:rPr>
        <w:t>)</w:t>
      </w:r>
      <w:r w:rsidRPr="00533A32">
        <w:rPr>
          <w:rFonts w:cs="Times New Roman"/>
        </w:rPr>
        <w:t xml:space="preserve">. </w:t>
      </w:r>
      <w:r w:rsidR="00433AB4" w:rsidRPr="00533A32">
        <w:rPr>
          <w:rFonts w:cs="Times New Roman"/>
        </w:rPr>
        <w:t>To further discriminate between up</w:t>
      </w:r>
      <w:r w:rsidR="000A064F">
        <w:rPr>
          <w:rFonts w:cs="Times New Roman"/>
        </w:rPr>
        <w:t>-</w:t>
      </w:r>
      <w:r w:rsidR="00433AB4" w:rsidRPr="000A064F">
        <w:rPr>
          <w:rFonts w:cs="Times New Roman"/>
        </w:rPr>
        <w:t xml:space="preserve"> and down</w:t>
      </w:r>
      <w:ins w:id="166" w:author="Valentina Siino" w:date="2021-05-16T13:25:00Z">
        <w:r w:rsidR="00422520">
          <w:rPr>
            <w:rFonts w:cs="Times New Roman"/>
          </w:rPr>
          <w:t xml:space="preserve">- </w:t>
        </w:r>
      </w:ins>
      <w:r w:rsidR="00433AB4" w:rsidRPr="000A064F">
        <w:rPr>
          <w:rFonts w:cs="Times New Roman"/>
        </w:rPr>
        <w:t>regulated proteins, a cut-off on eff</w:t>
      </w:r>
      <w:r w:rsidR="00235B20" w:rsidRPr="000A064F">
        <w:rPr>
          <w:rFonts w:cs="Times New Roman"/>
        </w:rPr>
        <w:t>ect size &gt;/&lt; 0.01 was ap</w:t>
      </w:r>
      <w:r w:rsidR="00235B20" w:rsidRPr="00420B95">
        <w:rPr>
          <w:rFonts w:cs="Times New Roman"/>
        </w:rPr>
        <w:t xml:space="preserve">plied. 20 age-associated proteins </w:t>
      </w:r>
      <w:r w:rsidR="00420B95">
        <w:rPr>
          <w:rFonts w:cs="Times New Roman"/>
        </w:rPr>
        <w:t>were found to be</w:t>
      </w:r>
      <w:r w:rsidR="00420B95" w:rsidRPr="00420B95">
        <w:rPr>
          <w:rFonts w:cs="Times New Roman"/>
        </w:rPr>
        <w:t xml:space="preserve"> </w:t>
      </w:r>
      <w:r w:rsidR="00235B20" w:rsidRPr="00420B95">
        <w:rPr>
          <w:rFonts w:cs="Times New Roman"/>
        </w:rPr>
        <w:t xml:space="preserve">negatively regulated, while </w:t>
      </w:r>
      <w:r w:rsidR="0084221E" w:rsidRPr="00420B95">
        <w:rPr>
          <w:rFonts w:cs="Times New Roman"/>
        </w:rPr>
        <w:t xml:space="preserve">27 </w:t>
      </w:r>
      <w:r w:rsidR="00420B95">
        <w:rPr>
          <w:rFonts w:cs="Times New Roman"/>
        </w:rPr>
        <w:t>were</w:t>
      </w:r>
      <w:r w:rsidR="00420B95" w:rsidRPr="00420B95">
        <w:rPr>
          <w:rFonts w:cs="Times New Roman"/>
        </w:rPr>
        <w:t xml:space="preserve"> </w:t>
      </w:r>
      <w:r w:rsidR="0084221E" w:rsidRPr="00420B95">
        <w:rPr>
          <w:rFonts w:cs="Times New Roman"/>
        </w:rPr>
        <w:t>positively regulated</w:t>
      </w:r>
      <w:r w:rsidR="00143BAE" w:rsidRPr="00420B95">
        <w:rPr>
          <w:rFonts w:cs="Times New Roman"/>
        </w:rPr>
        <w:t xml:space="preserve"> as shown in the volcano plot</w:t>
      </w:r>
      <w:r w:rsidR="00AA1A7E" w:rsidRPr="00420B95">
        <w:rPr>
          <w:rFonts w:cs="Times New Roman"/>
        </w:rPr>
        <w:t xml:space="preserve"> (</w:t>
      </w:r>
      <w:r w:rsidR="00446233" w:rsidRPr="00420B95">
        <w:rPr>
          <w:rFonts w:cs="Times New Roman"/>
          <w:b/>
        </w:rPr>
        <w:t xml:space="preserve">Figure </w:t>
      </w:r>
      <w:r w:rsidR="00A320AB" w:rsidRPr="00420B95">
        <w:rPr>
          <w:rFonts w:cs="Times New Roman"/>
          <w:b/>
        </w:rPr>
        <w:t>3A</w:t>
      </w:r>
      <w:r w:rsidR="00AA1A7E" w:rsidRPr="00BE3AAE">
        <w:rPr>
          <w:rFonts w:cs="Times New Roman"/>
        </w:rPr>
        <w:t>)</w:t>
      </w:r>
      <w:r w:rsidR="0084221E" w:rsidRPr="00BE3AAE">
        <w:rPr>
          <w:rFonts w:cs="Times New Roman"/>
        </w:rPr>
        <w:t xml:space="preserve">. </w:t>
      </w:r>
      <w:r w:rsidR="006D2F1E" w:rsidRPr="00BE3AAE">
        <w:rPr>
          <w:rFonts w:cs="Times New Roman"/>
        </w:rPr>
        <w:t>Among these last group of</w:t>
      </w:r>
      <w:r w:rsidR="000654AF" w:rsidRPr="00CB6685">
        <w:rPr>
          <w:rFonts w:cs="Times New Roman"/>
        </w:rPr>
        <w:t xml:space="preserve"> proteins, </w:t>
      </w:r>
      <w:r w:rsidR="006861B5" w:rsidRPr="00017092">
        <w:rPr>
          <w:rFonts w:cs="Times New Roman"/>
        </w:rPr>
        <w:t xml:space="preserve">fibulin-1 (FBLN1, P23142), lysozyme C (LYZ, P61626), </w:t>
      </w:r>
      <w:proofErr w:type="spellStart"/>
      <w:r w:rsidR="006861B5" w:rsidRPr="00017092">
        <w:rPr>
          <w:rFonts w:cs="Times New Roman"/>
        </w:rPr>
        <w:t>dystroglycan</w:t>
      </w:r>
      <w:proofErr w:type="spellEnd"/>
      <w:r w:rsidR="006861B5" w:rsidRPr="00017092">
        <w:rPr>
          <w:rFonts w:cs="Times New Roman"/>
        </w:rPr>
        <w:t xml:space="preserve"> (DAG1</w:t>
      </w:r>
      <w:r w:rsidR="00F274F7" w:rsidRPr="007669D0">
        <w:rPr>
          <w:rFonts w:cs="Times New Roman"/>
        </w:rPr>
        <w:t xml:space="preserve">, </w:t>
      </w:r>
      <w:r w:rsidR="00F274F7" w:rsidRPr="006D31FA">
        <w:rPr>
          <w:rFonts w:cs="Times New Roman"/>
        </w:rPr>
        <w:t>Q14118</w:t>
      </w:r>
      <w:r w:rsidR="006861B5" w:rsidRPr="006D31FA">
        <w:rPr>
          <w:rFonts w:cs="Times New Roman"/>
        </w:rPr>
        <w:t xml:space="preserve">) and gamma glutamyl hydrolase (GGH, Q92820) were already reported in another study as related to aging </w:t>
      </w:r>
      <w:r w:rsidR="00AA2E8C">
        <w:rPr>
          <w:rFonts w:cs="Times New Roman"/>
        </w:rPr>
        <w:fldChar w:fldCharType="begin" w:fldLock="1"/>
      </w:r>
      <w:r w:rsidR="00DC7D9C">
        <w:rPr>
          <w:rFonts w:cs="Times New Roman"/>
        </w:rPr>
        <w:instrText>ADDIN CSL_CITATION {"citationItems":[{"id":"ITEM-1","itemData":{"DOI":"10.1038/s41591-019-0673-2","ISSN":"1546170X","PMID":"31806903","abstract":"Aging is a predominant risk factor for several chronic diseases that limit healthspan1. Mechanisms of aging are thus increasingly recognized as potential therapeutic targets. Blood from young mice reverses aspects of aging and disease across multiple tissues2–10, which supports a hypothesis that age-related molecular changes in blood could provide new insights into age-related disease biology. We measured 2,925 plasma proteins from 4,263 young adults to nonagenarians (18–95 years old) and developed a new bioinformatics approach that uncovered marked non-linear alterations in the human plasma proteome with age. Waves of changes in the proteome in the fourth, seventh and eighth decades of life reflected distinct biological pathways and revealed differential associations with the genome and proteome of age-related diseases and phenotypic traits. This new approach to the study of aging led to the identification of unexpected signatures and pathways that might offer potential targets for age-related diseases.","author":[{"dropping-particle":"","family":"Lehallier","given":"Benoit","non-dropping-particle":"","parse-names":false,"suffix":""},{"dropping-particle":"","family":"Gate","given":"David","non-dropping-particle":"","parse-names":false,"suffix":""},{"dropping-particle":"","family":"Schaum","given":"Nicholas","non-dropping-particle":"","parse-names":false,"suffix":""},{"dropping-particle":"","family":"Nanasi","given":"Tibor","non-dropping-particle":"","parse-names":false,"suffix":""},{"dropping-particle":"","family":"Lee","given":"Song Eun","non-dropping-particle":"","parse-names":false,"suffix":""},{"dropping-particle":"","family":"Yousef","given":"Hanadie","non-dropping-particle":"","parse-names":false,"suffix":""},{"dropping-particle":"","family":"Moran Losada","given":"Patricia","non-dropping-particle":"","parse-names":false,"suffix":""},{"dropping-particle":"","family":"Berdnik","given":"Daniela","non-dropping-particle":"","parse-names":false,"suffix":""},{"dropping-particle":"","family":"Keller","given":"Andreas","non-dropping-particle":"","parse-names":false,"suffix":""},{"dropping-particle":"","family":"Verghese","given":"Joe","non-dropping-particle":"","parse-names":false,"suffix":""},{"dropping-particle":"","family":"Sathyan","given":"Sanish","non-dropping-particle":"","parse-names":false,"suffix":""},{"dropping-particle":"","family":"Franceschi","given":"Claudio","non-dropping-particle":"","parse-names":false,"suffix":""},{"dropping-particle":"","family":"Milman","given":"Sofiya","non-dropping-particle":"","parse-names":false,"suffix":""},{"dropping-particle":"","family":"Barzilai","given":"Nir","non-dropping-particle":"","parse-names":false,"suffix":""},{"dropping-particle":"","family":"Wyss-Coray","given":"Tony","non-dropping-particle":"","parse-names":false,"suffix":""}],"container-title":"Nature Medicine","id":"ITEM-1","issue":"12","issued":{"date-parts":[["2019","12","1"]]},"page":"1843-1850","publisher":"Nature Research","title":"Undulating changes in human plasma proteome profiles across the lifespan","type":"article-journal","volume":"25"},"uris":["http://www.mendeley.com/documents/?uuid=5b10d2a0-a7b5-3713-aba7-062d99eb4d5c"]}],"mendeley":{"formattedCitation":"(Lehallier et al., 2019)","plainTextFormattedCitation":"(Lehallier et al., 2019)","previouslyFormattedCitation":"(Lehallier et al., 2019)"},"properties":{"noteIndex":0},"schema":"https://github.com/citation-style-language/schema/raw/master/csl-citation.json"}</w:instrText>
      </w:r>
      <w:r w:rsidR="00AA2E8C">
        <w:rPr>
          <w:rFonts w:cs="Times New Roman"/>
        </w:rPr>
        <w:fldChar w:fldCharType="separate"/>
      </w:r>
      <w:r w:rsidR="00AA2E8C" w:rsidRPr="00AA2E8C">
        <w:rPr>
          <w:rFonts w:cs="Times New Roman"/>
          <w:noProof/>
        </w:rPr>
        <w:t>(Lehallier et al., 2019)</w:t>
      </w:r>
      <w:r w:rsidR="00AA2E8C">
        <w:rPr>
          <w:rFonts w:cs="Times New Roman"/>
        </w:rPr>
        <w:fldChar w:fldCharType="end"/>
      </w:r>
      <w:r w:rsidR="00AA2E8C">
        <w:rPr>
          <w:rFonts w:cs="Times New Roman"/>
        </w:rPr>
        <w:t>.</w:t>
      </w:r>
      <w:r w:rsidR="000061A2" w:rsidRPr="00533A32">
        <w:rPr>
          <w:rFonts w:cs="Times New Roman"/>
        </w:rPr>
        <w:t xml:space="preserve"> </w:t>
      </w:r>
      <w:r w:rsidR="00A320AB" w:rsidRPr="00533A32">
        <w:rPr>
          <w:rFonts w:cs="Times New Roman"/>
        </w:rPr>
        <w:t xml:space="preserve">Indeed, </w:t>
      </w:r>
      <w:r w:rsidR="004B225C" w:rsidRPr="00533A32">
        <w:rPr>
          <w:rFonts w:cs="Times New Roman"/>
        </w:rPr>
        <w:t xml:space="preserve">FBLN1 and DAG1 have been shown to play a crucial role in aging since both have a positive effect on brain homeostasis and </w:t>
      </w:r>
      <w:r w:rsidR="000D44C8" w:rsidRPr="00533A32">
        <w:rPr>
          <w:rFonts w:cs="Times New Roman"/>
        </w:rPr>
        <w:t>neur</w:t>
      </w:r>
      <w:r w:rsidR="00D86018" w:rsidRPr="00533A32">
        <w:rPr>
          <w:rFonts w:cs="Times New Roman"/>
        </w:rPr>
        <w:t>o</w:t>
      </w:r>
      <w:r w:rsidR="000D44C8" w:rsidRPr="00533A32">
        <w:rPr>
          <w:rFonts w:cs="Times New Roman"/>
        </w:rPr>
        <w:t>trophic activities</w:t>
      </w:r>
      <w:r w:rsidR="00DC7D9C">
        <w:rPr>
          <w:rFonts w:cs="Times New Roman"/>
        </w:rPr>
        <w:t xml:space="preserve"> </w:t>
      </w:r>
      <w:r w:rsidR="00DC7D9C">
        <w:rPr>
          <w:rFonts w:cs="Times New Roman"/>
        </w:rPr>
        <w:fldChar w:fldCharType="begin" w:fldLock="1"/>
      </w:r>
      <w:r w:rsidR="007C5918">
        <w:rPr>
          <w:rFonts w:cs="Times New Roman"/>
        </w:rPr>
        <w:instrText>ADDIN CSL_CITATION {"citationItems":[{"id":"ITEM-1","itemData":{"DOI":"10.1038/nature00838","ISSN":"00280836","PMID":"12140559","abstract":"Fukuyama congenital muscular dystrophy (FCMD), muscle-eye-brain disease (MEB), and Walker-Warburg syndrome are congenital muscular dystrophies (CMDs) with associated developmental brain defects. Mutations reported in genes of FCMD2 and MEB5 patients suggest that the genes may be involved in protein glycosylation. Dystroglycan is a highly glycosylated component of the muscle dystrophin-glycoprotein complex that is also expressed in brain, where its function is unknown. Here we show that brain-selective deletion of dystroglycan in mice is sufficient to cause CMD-like brain malformations, including disarray of cerebral cortical layering, fusion of cerebral hemispheres and cerebellar folia, and aberrant migration of granule cells. Dystroglycan-null brain loses its high-affinity binding to the extracellular matrix protein laminin, and shows discontinuities in the pial surface basal lamina (glia limitans) that probably underlie the neuronal migration errors. Furthermore, mutant mice have severely blunted hippocampal longterm potentiation with electrophysiologic characterization indicating that dystroglycan might have a postsynaptic role in learning and memory. Our data strongly support the hypothesis that defects in dystroglycan are central to the pathogenesis of structural and functional brain abnormalities seen in CMD.","author":[{"dropping-particle":"","family":"Moore","given":"Steeven A.","non-dropping-particle":"","parse-names":false,"suffix":""},{"dropping-particle":"","family":"Saito","given":"Fumiaki","non-dropping-particle":"","parse-names":false,"suffix":""},{"dropping-particle":"","family":"Chen","given":"Jianguo","non-dropping-particle":"","parse-names":false,"suffix":""},{"dropping-particle":"","family":"Michele","given":"Daniel E.","non-dropping-particle":"","parse-names":false,"suffix":""},{"dropping-particle":"","family":"Henry","given":"Michael D.","non-dropping-particle":"","parse-names":false,"suffix":""},{"dropping-particle":"","family":"Messing","given":"Albee","non-dropping-particle":"","parse-names":false,"suffix":""},{"dropping-particle":"","family":"Cohn","given":"Ronald D.","non-dropping-particle":"","parse-names":false,"suffix":""},{"dropping-particle":"","family":"Ross-Barta","given":"Susan E.","non-dropping-particle":"","parse-names":false,"suffix":""},{"dropping-particle":"","family":"Westra","given":"Steve","non-dropping-particle":"","parse-names":false,"suffix":""},{"dropping-particle":"","family":"Williamson","given":"Roger A.","non-dropping-particle":"","parse-names":false,"suffix":""},{"dropping-particle":"","family":"Hosl","given":"Toshinori","non-dropping-particle":"","parse-names":false,"suffix":""},{"dropping-particle":"","family":"Campbell","given":"Kevin P.","non-dropping-particle":"","parse-names":false,"suffix":""}],"container-title":"Nature","id":"ITEM-1","issue":"6896","issued":{"date-parts":[["2002","7","25"]]},"page":"422-425","publisher":"Nature","title":"Deletion of brain dystroglycan recapitulates aspects of congenital muscular dystrophy","type":"article-journal","volume":"418"},"uris":["http://www.mendeley.com/documents/?uuid=c7890f28-eb40-30b8-af97-aa3fcf8eba35"]},{"id":"ITEM-2","itemData":{"DOI":"10.1046/j.1471-4159.2001.00144.x","ISSN":"00223042","PMID":"11238726","abstract":"Genetic-studies have implicated amyloid precursor protein (APP) in the pathogenesis of Alzheimer's disease. While accumulating lines of evidence indicate that APP has various functions in cells, little is known about the proteins that modulate its biological activity. Toward this end, we employed a two-hybrid system to identify potential interacting factors. We now report that fibulin-1, which contains repetitive Ca2+-binding EGF-like elements, binds to APP at its amino-terminal growth factor-like domain, the region that is responsible for its neurotrophic activities. Fibulin-1 expression in the brain is confined to neurons, and is not expressed significantly by astrocytes or microglia. Direct binding of fibulin-1 to the secreted form of APP (sAPP) was demonstrated with a pull-down assay using fragments of both fibulin-1 fused with glutathione-S transferase and sAPP, produced in bacteria and yeast, respectively. The fibulin-1/sAPP heteromer was shown to form in the conditioned medium of transfected COS-7 cells. Furthermore, fibulin-1 blocks sAPP-mediated proliferation of primary cultured rat neural stem cells. These results suggest that fibulin-1 may play a significant role in modulating the neurotrophic activities of APP.","author":[{"dropping-particle":"","family":"Ohsawa","given":"Ikuroh","non-dropping-particle":"","parse-names":false,"suffix":""},{"dropping-particle":"","family":"Takamura","given":"Chizuko","non-dropping-particle":"","parse-names":false,"suffix":""},{"dropping-particle":"","family":"Kohsaka","given":"Shinichi","non-dropping-particle":"","parse-names":false,"suffix":""}],"container-title":"Journal of Neurochemistry","id":"ITEM-2","issue":"5","issued":{"date-parts":[["2001","3","1"]]},"page":"1411-1420","publisher":"John Wiley &amp; Sons, Ltd","title":"Fibulin-1 binds the amino-terminal head of β-amyloid precursor protein and modulates its physiological function","type":"article-journal","volume":"76"},"uris":["http://www.mendeley.com/documents/?uuid=4ed5e0ed-7952-3079-80f1-2b7225feff4a"]}],"mendeley":{"formattedCitation":"(Moore et al., 2002; Ohsawa, Takamura, &amp; Kohsaka, 2001)","plainTextFormattedCitation":"(Moore et al., 2002; Ohsawa, Takamura, &amp; Kohsaka, 2001)","previouslyFormattedCitation":"(Moore et al., 2002; Ohsawa, Takamura, &amp; Kohsaka, 2001)"},"properties":{"noteIndex":0},"schema":"https://github.com/citation-style-language/schema/raw/master/csl-citation.json"}</w:instrText>
      </w:r>
      <w:r w:rsidR="00DC7D9C">
        <w:rPr>
          <w:rFonts w:cs="Times New Roman"/>
        </w:rPr>
        <w:fldChar w:fldCharType="separate"/>
      </w:r>
      <w:r w:rsidR="00DC7D9C" w:rsidRPr="00DC7D9C">
        <w:rPr>
          <w:rFonts w:cs="Times New Roman"/>
          <w:noProof/>
        </w:rPr>
        <w:t>(Moore et al., 2002; Ohsawa, Takamura, &amp; Kohsaka, 2001)</w:t>
      </w:r>
      <w:r w:rsidR="00DC7D9C">
        <w:rPr>
          <w:rFonts w:cs="Times New Roman"/>
        </w:rPr>
        <w:fldChar w:fldCharType="end"/>
      </w:r>
      <w:r w:rsidR="006D2F1E" w:rsidRPr="00533A32">
        <w:rPr>
          <w:rFonts w:cs="Times New Roman"/>
        </w:rPr>
        <w:t xml:space="preserve">. Interestingly, also </w:t>
      </w:r>
      <w:r w:rsidR="006D2F1E" w:rsidRPr="00533A32">
        <w:rPr>
          <w:rFonts w:cs="Times New Roman"/>
        </w:rPr>
        <w:lastRenderedPageBreak/>
        <w:t xml:space="preserve">extracellular superoxide dismutase (SOD3, </w:t>
      </w:r>
      <w:r w:rsidR="00091FC4" w:rsidRPr="00533A32">
        <w:rPr>
          <w:rFonts w:cs="Times New Roman"/>
        </w:rPr>
        <w:t>P08240) is increasing with age, s</w:t>
      </w:r>
      <w:r w:rsidR="00A320AB" w:rsidRPr="00533A32">
        <w:rPr>
          <w:rFonts w:cs="Times New Roman"/>
        </w:rPr>
        <w:t>uggesting a higher protection from</w:t>
      </w:r>
      <w:r w:rsidR="00091FC4" w:rsidRPr="00533A32">
        <w:rPr>
          <w:rFonts w:cs="Times New Roman"/>
        </w:rPr>
        <w:t xml:space="preserve"> oxygen reactive species in older individuals. </w:t>
      </w:r>
    </w:p>
    <w:p w14:paraId="6C4BA5A1" w14:textId="5466E24A" w:rsidR="000921C2" w:rsidRPr="00533A32" w:rsidRDefault="00662F51" w:rsidP="00A360F9">
      <w:pPr>
        <w:spacing w:line="360" w:lineRule="auto"/>
        <w:jc w:val="both"/>
        <w:rPr>
          <w:rFonts w:cs="Times New Roman"/>
        </w:rPr>
      </w:pPr>
      <w:r w:rsidRPr="00533A32">
        <w:rPr>
          <w:rFonts w:cs="Times New Roman"/>
        </w:rPr>
        <w:t xml:space="preserve">Most of the </w:t>
      </w:r>
      <w:r w:rsidR="00A320AB" w:rsidRPr="00533A32">
        <w:rPr>
          <w:rFonts w:cs="Times New Roman"/>
        </w:rPr>
        <w:t xml:space="preserve">age-associated </w:t>
      </w:r>
      <w:r w:rsidRPr="00533A32">
        <w:rPr>
          <w:rFonts w:cs="Times New Roman"/>
        </w:rPr>
        <w:t xml:space="preserve">proteins that are negatively </w:t>
      </w:r>
      <w:r w:rsidR="00A320AB" w:rsidRPr="00533A32">
        <w:rPr>
          <w:rFonts w:cs="Times New Roman"/>
        </w:rPr>
        <w:t>correlated</w:t>
      </w:r>
      <w:r w:rsidRPr="00533A32">
        <w:rPr>
          <w:rFonts w:cs="Times New Roman"/>
        </w:rPr>
        <w:t xml:space="preserve"> with age are immunoglobulins. </w:t>
      </w:r>
      <w:r w:rsidR="000921C2" w:rsidRPr="00533A32">
        <w:rPr>
          <w:rFonts w:cs="Times New Roman"/>
        </w:rPr>
        <w:t xml:space="preserve">It has been reported that accumulation of immunoglobulins activates the immune system and results in chronic inflammation during ageing </w:t>
      </w:r>
      <w:r w:rsidR="0060172D">
        <w:rPr>
          <w:rFonts w:cs="Times New Roman"/>
        </w:rPr>
        <w:fldChar w:fldCharType="begin" w:fldLock="1"/>
      </w:r>
      <w:r w:rsidR="0060172D">
        <w:rPr>
          <w:rFonts w:cs="Times New Roman"/>
        </w:rPr>
        <w:instrText>ADDIN CSL_CITATION {"citationItems":[{"id":"ITEM-1","itemData":{"DOI":"10.1111/j.1365-2249.2008.03658.x","ISSN":"00099104","PMID":"18422728","abstract":"Ageing leads to immune system dysfunction and the accumulation of autoantibodies. Because the rapid phagocytic clearance of apoptotic cells is required to prevent the development of autoimmunity, we examined the relative clearance of apoptotic material in young and aged mice using two independent assays. First, 2-year-old mice were found to be impaired in their ability to clear apoptotic keratinocytes following ultraviolet irradiation of the skin. Secondly, peritoneal macrophages exposed to apoptotic Jurkat T cells in vivo displayed diminished phagocytic activity in aged mice compared with 8-week-old mice. Consistent with these findings, aged mice exhibited signs of autoimmunity with the appearance of anti-nuclear antibodies and increased kidney glomerular size as well as complement deposits within the glomeruli. In vitro assays revealed that the pretreatment of macrophages with the serum from aged mice led to a reduction in their ability to phagocytose apoptotic bodies compared with macrophages treated with serum from young mice. These data show that the ageing process is accompanied by a diminished ability to clear apoptotic debris. This accumulation of apoptotic debris could contribute to immune system dysfunction that occurs in aged organisms. © 2008 British Society for Immunology.","author":[{"dropping-particle":"","family":"Aprahamian","given":"T.","non-dropping-particle":"","parse-names":false,"suffix":""},{"dropping-particle":"","family":"Takemura","given":"Y.","non-dropping-particle":"","parse-names":false,"suffix":""},{"dropping-particle":"","family":"Goukassian","given":"D.","non-dropping-particle":"","parse-names":false,"suffix":""},{"dropping-particle":"","family":"Walsh","given":"K.","non-dropping-particle":"","parse-names":false,"suffix":""}],"container-title":"Clinical and Experimental Immunology","id":"ITEM-1","issue":"3","issued":{"date-parts":[["2008","6"]]},"page":"448-455","publisher":"Wiley-Blackwell","title":"Ageing is associated with diminished apoptotic cell clearance in vivo","type":"article-journal","volume":"152"},"uris":["http://www.mendeley.com/documents/?uuid=d1b64dd2-0b02-35f0-a6e8-e5c75d8984af"]}],"mendeley":{"formattedCitation":"(Aprahamian, Takemura, Goukassian, &amp; Walsh, 2008)","plainTextFormattedCitation":"(Aprahamian, Takemura, Goukassian, &amp; Walsh, 2008)","previouslyFormattedCitation":"(Aprahamian, Takemura, Goukassian, &amp; Walsh, 2008)"},"properties":{"noteIndex":0},"schema":"https://github.com/citation-style-language/schema/raw/master/csl-citation.json"}</w:instrText>
      </w:r>
      <w:r w:rsidR="0060172D">
        <w:rPr>
          <w:rFonts w:cs="Times New Roman"/>
        </w:rPr>
        <w:fldChar w:fldCharType="separate"/>
      </w:r>
      <w:r w:rsidR="0060172D" w:rsidRPr="0060172D">
        <w:rPr>
          <w:rFonts w:cs="Times New Roman"/>
          <w:noProof/>
        </w:rPr>
        <w:t>(Aprahamian, Takemura, Goukassian, &amp; Walsh, 2008)</w:t>
      </w:r>
      <w:r w:rsidR="0060172D">
        <w:rPr>
          <w:rFonts w:cs="Times New Roman"/>
        </w:rPr>
        <w:fldChar w:fldCharType="end"/>
      </w:r>
      <w:r w:rsidR="0060172D">
        <w:rPr>
          <w:rFonts w:cs="Times New Roman"/>
        </w:rPr>
        <w:t>.</w:t>
      </w:r>
      <w:r w:rsidR="000921C2" w:rsidRPr="00533A32">
        <w:rPr>
          <w:rFonts w:cs="Times New Roman"/>
        </w:rPr>
        <w:t xml:space="preserve"> The reduced expression of immunoglobulins in our older cohort suggests a better response to inflammation and cellular stress. </w:t>
      </w:r>
    </w:p>
    <w:p w14:paraId="3B05A4F9" w14:textId="51DD83FC" w:rsidR="00420B95" w:rsidRPr="00B10DD6" w:rsidRDefault="006F44DC" w:rsidP="00A320AB">
      <w:pPr>
        <w:spacing w:line="360" w:lineRule="auto"/>
        <w:jc w:val="both"/>
        <w:rPr>
          <w:rFonts w:cs="Times New Roman"/>
          <w:lang w:val="sv-SE"/>
          <w:rPrChange w:id="167" w:author="Ash" w:date="2021-05-27T09:11:00Z">
            <w:rPr>
              <w:rFonts w:cs="Times New Roman"/>
            </w:rPr>
          </w:rPrChange>
        </w:rPr>
      </w:pPr>
      <w:r w:rsidRPr="00533A32">
        <w:rPr>
          <w:rFonts w:cs="Times New Roman"/>
        </w:rPr>
        <w:t>Furthermore, IGFBP-3 and IGFBP-5 are less expressed in</w:t>
      </w:r>
      <w:r w:rsidR="00D04496" w:rsidRPr="00533A32">
        <w:rPr>
          <w:rFonts w:cs="Times New Roman"/>
        </w:rPr>
        <w:t xml:space="preserve"> our </w:t>
      </w:r>
      <w:r w:rsidR="00965899" w:rsidRPr="00533A32">
        <w:rPr>
          <w:rFonts w:cs="Times New Roman"/>
        </w:rPr>
        <w:t xml:space="preserve">elderly </w:t>
      </w:r>
      <w:r w:rsidR="00D04496" w:rsidRPr="00533A32">
        <w:rPr>
          <w:rFonts w:cs="Times New Roman"/>
        </w:rPr>
        <w:t xml:space="preserve">cohort </w:t>
      </w:r>
      <w:r w:rsidR="00A320AB" w:rsidRPr="00533A32">
        <w:rPr>
          <w:rFonts w:cs="Times New Roman"/>
        </w:rPr>
        <w:t>pointing towards reduced</w:t>
      </w:r>
      <w:r w:rsidR="00965899" w:rsidRPr="00533A32">
        <w:rPr>
          <w:rFonts w:cs="Times New Roman"/>
        </w:rPr>
        <w:t xml:space="preserve"> cell senescence in these indivi</w:t>
      </w:r>
      <w:r w:rsidR="00A320AB" w:rsidRPr="00533A32">
        <w:rPr>
          <w:rFonts w:cs="Times New Roman"/>
        </w:rPr>
        <w:t>duals as well as</w:t>
      </w:r>
      <w:r w:rsidR="00965899" w:rsidRPr="00533A32">
        <w:rPr>
          <w:rFonts w:cs="Times New Roman"/>
        </w:rPr>
        <w:t xml:space="preserve"> reduced cellular inflammation. Indeed, both</w:t>
      </w:r>
      <w:r w:rsidRPr="00533A32">
        <w:rPr>
          <w:rFonts w:cs="Times New Roman"/>
        </w:rPr>
        <w:t xml:space="preserve"> protein</w:t>
      </w:r>
      <w:r w:rsidR="00965899" w:rsidRPr="00533A32">
        <w:rPr>
          <w:rFonts w:cs="Times New Roman"/>
        </w:rPr>
        <w:t>s have</w:t>
      </w:r>
      <w:r w:rsidRPr="00533A32">
        <w:rPr>
          <w:rFonts w:cs="Times New Roman"/>
        </w:rPr>
        <w:t xml:space="preserve"> been associated with cellular senescence </w:t>
      </w:r>
      <w:r w:rsidR="00965899" w:rsidRPr="00533A32">
        <w:rPr>
          <w:rFonts w:cs="Times New Roman"/>
        </w:rPr>
        <w:t xml:space="preserve">and </w:t>
      </w:r>
      <w:r w:rsidR="008769C0" w:rsidRPr="00533A32">
        <w:rPr>
          <w:rFonts w:cs="Times New Roman"/>
        </w:rPr>
        <w:t>they have been reported to induce fibroblast activation and inflammatory response</w:t>
      </w:r>
      <w:r w:rsidR="0060172D">
        <w:rPr>
          <w:rFonts w:cs="Times New Roman"/>
        </w:rPr>
        <w:t xml:space="preserve"> </w:t>
      </w:r>
      <w:r w:rsidR="0060172D">
        <w:rPr>
          <w:rFonts w:cs="Times New Roman"/>
        </w:rPr>
        <w:fldChar w:fldCharType="begin" w:fldLock="1"/>
      </w:r>
      <w:r w:rsidR="0060172D">
        <w:rPr>
          <w:rFonts w:cs="Times New Roman"/>
        </w:rPr>
        <w:instrText>ADDIN CSL_CITATION {"citationItems":[{"id":"ITEM-1","itemData":{"DOI":"10.1073/pnas.1120437109","ISSN":"00278424","PMID":"22778398","abstract":"Cellular senescence is widely believed to play a key role in tumor suppression, but the molecular pathways that regulate senescence are only incompletely understood. By using a secretome proteomics approach, we identified insulin-like growth factor binding protein 3 (IGFBP3) as a secreted mediator of breast cancer senescence upon chemotherapeutic drug treatment. The senescenceinducing activity of IGFBP3 is inhibited by tissue-type plasminogen activator-mediated proteolysis, which is counteracted by plasminogen activator inhibitor 1 (PAI-1), another secreted mediator of senescence. We demonstrate that IGFBP3 is a critical downstream target of PAI-1-induced senescence. These results suggest a role for an extracellular cascade of secreted proteins in the regulation of cellular senescence.","author":[{"dropping-particle":"","family":"Elzi","given":"David J.","non-dropping-particle":"","parse-names":false,"suffix":""},{"dropping-particle":"","family":"Lai","given":"Yanlai","non-dropping-particle":"","parse-names":false,"suffix":""},{"dropping-particle":"","family":"Song","given":"Meihua","non-dropping-particle":"","parse-names":false,"suffix":""},{"dropping-particle":"","family":"Hakala","given":"Kevin","non-dropping-particle":"","parse-names":false,"suffix":""},{"dropping-particle":"","family":"Weintraub","given":"Susan T.","non-dropping-particle":"","parse-names":false,"suffix":""},{"dropping-particle":"","family":"Shiio","given":"Yuzuru","non-dropping-particle":"","parse-names":false,"suffix":""}],"container-title":"Proceedings of the National Academy of Sciences of the United States of America","id":"ITEM-1","issue":"30","issued":{"date-parts":[["2012","7","24"]]},"page":"12052-12057","publisher":"National Academy of Sciences","title":"Plasminogen activator inhibitor 1 - Insulin-like growth factor binding protein 3 cascade regulates stress-induced senescence","type":"article-journal","volume":"109"},"uris":["http://www.mendeley.com/documents/?uuid=e5565ca3-8e29-3ddb-a27d-cea8cfa04325"]},{"id":"ITEM-2","itemData":{"DOI":"10.4161/cc.11.4.19172","ISSN":"15514005","PMID":"22374671","abstract":"Cells undergo senescence in response to various conditions, including telomere erosion, oncogene activation and multiple cytokines. One of these cytokines, interleukin-6 (IL-6), not only functions in the immune system, but also promotes cellular senescence and cancer. Here we demonstrate that IL-6 and the soluble IL-6 receptor (sIL-6R) induce premature senescence in normal human fibroblasts by establishing a senescence-inducing circuit involving the signal transducer and activator of transcription 3 (STAT3) and insulin-like growth factor-binding protein 5 (IGFBP5). Stimulating TIG3 fibroblast cells with IL-6/sIL-6R sequentially caused an increase in reactive oxygen species (ROS) as early as day 1, followed by the DNA damage response, p53 accumulation and, finally, senescence on days 8-10. We found that STAT3 was required for the events leading to senescence, including the initial early-phase ROS increase and the induction of IL-1α/β, IL-6 and CXCL8 mRNAs 4-5 d after IL-6/sIL-6R stimulation, suggesting that STAT3's role is indirect. We searched for STAT3-downstream molecule(s) responsible for the senescence-inducing activity in the supernatants of stimulated TIG3 and identified IGFBP5 as a major STAT3 mediator, because IGFBP5 was expressed from the early phase through the entire senescence process and was responsible for IL-6/STAT3-induced ROS increase and premature senescence. Thus, IL-6/sIL-6R forms a senescence-inducing circuit involving the STAT3-IGFBP5 axis as a key triggering and reinforcing component. © 2012 Landes Bioscience.","author":[{"dropping-particle":"","family":"Kojima","given":"Hirotada","non-dropping-particle":"","parse-names":false,"suffix":""},{"dropping-particle":"","family":"Kunimoto","given":"Hiroyuki","non-dropping-particle":"","parse-names":false,"suffix":""},{"dropping-particle":"","family":"Inoue","given":"Toshiaki","non-dropping-particle":"","parse-names":false,"suffix":""},{"dropping-particle":"","family":"Nakajima","given":"Koichi","non-dropping-particle":"","parse-names":false,"suffix":""}],"container-title":"Cell Cycle","id":"ITEM-2","issue":"4","issued":{"date-parts":[["2012","2","15"]]},"page":"730-739","publisher":"Taylor and Francis Inc.","title":"The STAT3-IGFBP5 axis is critical for IL-6/gp130-induced premature senescence in human fibroblasts","type":"article-journal","volume":"11"},"uris":["http://www.mendeley.com/documents/?uuid=801de789-c1de-355c-9c4c-16194fc5b924"]},{"id":"ITEM-3","itemData":{"DOI":"10.3389/fendo.2018.00053","ISSN":"16642392","abstract":"Cellular senescence is the complex process of deterioration that drives the aging of an organism, resulting in the progressive loss of organ function and eventually phenotypic aging. Senescent cells undergo irreversible growth arrest, usually by inducing telomere shortening. Alternatively, senescence may also occur prematurely in response to various stress stimuli, such as oxidative stress, DNA damage, or activated oncogenes. Recently, it has been shown that IGF binding protein-5 (IGFBP-5) with the induction of the tumor suppressor p53 is upregulated during cellular senescence. This mechanism mediates interleukin-6/gp130-induced premature senescence in human fibroblasts, irradiation-induced premature senescence in human endothelial cells (ECs), and replicative senescence in human ECs independent of insulin-like growth factor I (IGF-I) and IGF-II. Additionally, a link between IGFBP-5, hyper-coagulation, and inflammation, which occur with age, has been implicated. Thus, IGFBP-5 seems to play decisive roles in controlling cell senescence and cell inflammation. In this review, we describe the accumulating evidence for this role of IGFBP-5 including our new finding.","author":[{"dropping-particle":"","family":"Sanada","given":"Fumihiro","non-dropping-particle":"","parse-names":false,"suffix":""},{"dropping-particle":"","fam</w:instrText>
      </w:r>
      <w:r w:rsidR="0060172D" w:rsidRPr="00B10DD6">
        <w:rPr>
          <w:rFonts w:cs="Times New Roman"/>
          <w:lang w:val="sv-SE"/>
          <w:rPrChange w:id="168" w:author="Ash" w:date="2021-05-27T09:11:00Z">
            <w:rPr>
              <w:rFonts w:cs="Times New Roman"/>
            </w:rPr>
          </w:rPrChange>
        </w:rPr>
        <w:instrText>ily":"Taniyama","given":"Yoshiaki","non-dropping-particle":"","parse-names":false,"suffix":""},{"dropping-particle":"","family":"Muratsu","given":"Jun","non-dropping-particle":"","parse-names":false,"suffix":""},{"dropping-particle":"","family":"Otsu","given":"Rei","non-dropping-particle":"","parse-names":false,"suffix":""},{"dropping-particle":"","family":"Shimizu","given":"Hideo","non-dropping-particle":"","parse-names":false,"suffix":""},{"dropping-particle":"","family":"Rakugi","given":"Hiromi","non-dropping-particle":"","parse-names":false,"suffix":""},{"dropping-particle":"","family":"Morishita","given":"Ryuichi","non-dropping-particle":"","parse-names":false,"suffix":""}],"container-title":"Frontiers in Endocrinology","id":"ITEM-3","issue":"FEB","issued":{"date-parts":[["2018","2","20"]]},"page":"1","publisher":"Frontiers Media S.A.","title":"IGF binding protein-5 induces cell senescence","type":"article","volume":"9"},"uris":["http://www.mendeley.com/documents/?uuid=0ec7c2a5-c871-3984-b4fe-834313fe87f9"]}],"mendeley":{"formattedCitation":"(Elzi et al., 2012; Kojima, Kunimoto, Inoue, &amp; Nakajima, 2012; Sanada et al., 2018)","plainTextFormattedCitation":"(Elzi et al., 2012; Kojima, Kunimoto, Inoue, &amp; Nakajima, 2012; Sanada et al., 2018)","previouslyFormattedCitation":"(Elzi et al., 2012; Kojima, Kunimoto, Inoue, &amp; Nakajima, 2012; Sanada et al., 2018)"},"properties":{"noteIndex":0},"schema":"https://github.com/citation-style-language/schema/raw/master/csl-citation.json"}</w:instrText>
      </w:r>
      <w:r w:rsidR="0060172D">
        <w:rPr>
          <w:rFonts w:cs="Times New Roman"/>
        </w:rPr>
        <w:fldChar w:fldCharType="separate"/>
      </w:r>
      <w:r w:rsidR="0060172D" w:rsidRPr="00B10DD6">
        <w:rPr>
          <w:rFonts w:cs="Times New Roman"/>
          <w:noProof/>
          <w:lang w:val="sv-SE"/>
          <w:rPrChange w:id="169" w:author="Ash" w:date="2021-05-27T09:11:00Z">
            <w:rPr>
              <w:rFonts w:cs="Times New Roman"/>
              <w:noProof/>
            </w:rPr>
          </w:rPrChange>
        </w:rPr>
        <w:t>(Elzi et al., 2012; Kojima, Kunimoto, Inoue, &amp; Nakajima, 2012; Sanada et al., 2018)</w:t>
      </w:r>
      <w:r w:rsidR="0060172D">
        <w:rPr>
          <w:rFonts w:cs="Times New Roman"/>
        </w:rPr>
        <w:fldChar w:fldCharType="end"/>
      </w:r>
      <w:r w:rsidR="0060172D" w:rsidRPr="00B10DD6">
        <w:rPr>
          <w:rFonts w:cs="Times New Roman"/>
          <w:lang w:val="sv-SE"/>
          <w:rPrChange w:id="170" w:author="Ash" w:date="2021-05-27T09:11:00Z">
            <w:rPr>
              <w:rFonts w:cs="Times New Roman"/>
            </w:rPr>
          </w:rPrChange>
        </w:rPr>
        <w:t>.</w:t>
      </w:r>
    </w:p>
    <w:p w14:paraId="3147A667" w14:textId="3B7ED3C7" w:rsidR="00901B94" w:rsidRPr="006D31FA" w:rsidRDefault="00143BAE" w:rsidP="00A360F9">
      <w:pPr>
        <w:spacing w:line="360" w:lineRule="auto"/>
        <w:jc w:val="both"/>
        <w:rPr>
          <w:rFonts w:cs="Times New Roman"/>
        </w:rPr>
      </w:pPr>
      <w:r w:rsidRPr="00420B95">
        <w:rPr>
          <w:rFonts w:cs="Times New Roman"/>
        </w:rPr>
        <w:t xml:space="preserve">To </w:t>
      </w:r>
      <w:r w:rsidR="00420B95">
        <w:rPr>
          <w:rFonts w:cs="Times New Roman"/>
        </w:rPr>
        <w:t>further characterize</w:t>
      </w:r>
      <w:r w:rsidR="00420B95" w:rsidRPr="00420B95">
        <w:rPr>
          <w:rFonts w:cs="Times New Roman"/>
        </w:rPr>
        <w:t xml:space="preserve"> </w:t>
      </w:r>
      <w:r w:rsidR="00420B95" w:rsidRPr="00533A32">
        <w:rPr>
          <w:rFonts w:cs="Times New Roman"/>
        </w:rPr>
        <w:t>proteom</w:t>
      </w:r>
      <w:r w:rsidR="00420B95">
        <w:rPr>
          <w:rFonts w:cs="Times New Roman"/>
        </w:rPr>
        <w:t>e</w:t>
      </w:r>
      <w:r w:rsidR="00420B95" w:rsidRPr="00420B95">
        <w:rPr>
          <w:rFonts w:cs="Times New Roman"/>
        </w:rPr>
        <w:t xml:space="preserve"> </w:t>
      </w:r>
      <w:r w:rsidRPr="00420B95">
        <w:rPr>
          <w:rFonts w:cs="Times New Roman"/>
        </w:rPr>
        <w:t>changes during individuals’ lifespan we used the differential expression-sliding window analysis (</w:t>
      </w:r>
      <w:proofErr w:type="spellStart"/>
      <w:r w:rsidR="00420B95">
        <w:rPr>
          <w:rFonts w:cs="Times New Roman"/>
        </w:rPr>
        <w:t>DEswan</w:t>
      </w:r>
      <w:commentRangeStart w:id="171"/>
      <w:commentRangeEnd w:id="171"/>
      <w:proofErr w:type="spellEnd"/>
      <w:r w:rsidR="00420B95">
        <w:rPr>
          <w:rStyle w:val="CommentReference"/>
        </w:rPr>
        <w:commentReference w:id="171"/>
      </w:r>
      <w:r w:rsidRPr="00420B95">
        <w:rPr>
          <w:rFonts w:cs="Times New Roman"/>
        </w:rPr>
        <w:t xml:space="preserve">) </w:t>
      </w:r>
      <w:r w:rsidR="00EF65D5" w:rsidRPr="00420B95">
        <w:rPr>
          <w:rFonts w:cs="Times New Roman"/>
        </w:rPr>
        <w:t>algorithm</w:t>
      </w:r>
      <w:r w:rsidRPr="00533A32">
        <w:rPr>
          <w:rFonts w:cs="Times New Roman"/>
        </w:rPr>
        <w:t xml:space="preserve">, which has been demonstrated to </w:t>
      </w:r>
      <w:r w:rsidR="00F22714" w:rsidRPr="00533A32">
        <w:rPr>
          <w:rFonts w:cs="Times New Roman"/>
        </w:rPr>
        <w:t xml:space="preserve">provide useful information about protein changes at particular stages of life </w:t>
      </w:r>
      <w:commentRangeStart w:id="172"/>
      <w:r w:rsidR="007C5918">
        <w:rPr>
          <w:rFonts w:cs="Times New Roman"/>
        </w:rPr>
        <w:fldChar w:fldCharType="begin" w:fldLock="1"/>
      </w:r>
      <w:r w:rsidR="0060172D">
        <w:rPr>
          <w:rFonts w:cs="Times New Roman"/>
        </w:rPr>
        <w:instrText>ADDIN CSL_CITATION {"citationItems":[{"id":"ITEM-1","itemData":{"DOI":"10.1038/s41591-019-0673-2","ISSN":"1546170X","PMID":"31806903","abstract":"Aging is a predominant risk factor for several chronic diseases that limit healthspan1. Mechanisms of aging are thus increasingly recognized as potential therapeutic targets. Blood from young mice reverses aspects of aging and disease across multiple tissues2–10, which supports a hypothesis that age-related molecular changes in blood could provide new insights into age-related disease biology. We measured 2,925 plasma proteins from 4,263 young adults to nonagenarians (18–95 years old) and developed a new bioinformatics approach that uncovered marked non-linear alterations in the human plasma proteome with age. Waves of changes in the proteome in the fourth, seventh and eighth decades of life reflected distinct biological pathways and revealed differential associations with the genome and proteome of age-related diseases and phenotypic traits. This new approach to the study of aging led to the identification of unexpected signatures and pathways that might offer potential targets for age-related diseases.","author":[{"dropping-particle":"","family":"Lehallier","given":"Benoit","non-dropping-particle":"","parse-names":false,"suffix":""},{"dropping-particle":"","family":"Gate","given":"David","non-dropping-particle":"","parse-names":false,"suffix":""},{"dropping-particle":"","family":"Schaum","given":"Nicholas","non-dropping-particle":"","parse-names":false,"suffix":""},{"dropping-particle":"","family":"Nanasi","given":"Tibor","non-dropping-particle":"","parse-names":false,"suffix":""},{"dropping-particle":"","family":"Lee","given":"Song Eun","non-dropping-particle":"","parse-names":false,"suffix":""},{"dropping-particle":"","family":"Yousef","given":"Hanadie","non-dropping-particle":"","parse-names":false,"suffix":""},{"dropping-particle":"","family":"Moran Losada","given":"Patricia","non-dropping-particle":"","parse-names":false,"suffix":""},{"dropping-particle":"","family":"Berdnik","given":"Daniela","non-dropping-particle":"","parse-names":false,"suffix":""},{"dropping-particle":"","family":"Keller","given":"Andreas","non-dropping-particle":"","parse-names":false,"suffix":""},{"dropping-particle":"","family":"Verghese","given":"Joe","non-dropping-particle":"","parse-names":false,"suffix":""},{"dropping-particle":"","family":"Sathyan","given":"Sanish","non-dropping-particle":"","parse-names":false,"suffix":""},{"dropping-particle":"","family":"Franceschi","given":"Claudio","non-dropping-particle":"","parse-names":false,"suffix":""},{"dropping-particle":"","family":"Milman","given":"Sofiya","non-dropping-particle":"","parse-names":false,"suffix":""},{"dropping-particle":"","family":"Barzilai","given":"Nir","non-dropping-particle":"","parse-names":false,"suffix":""},{"dropping-particle":"","family":"Wyss-Coray","given":"Tony","non-dropping-particle":"","parse-names":false,"suffix":""}],"container-title":"Nature Medicine","id":"ITEM-1","issue":"12","issued":{"date-parts":[["2019","12","1"]]},"page":"1843-1850","publisher":"Nature Research","title":"Undulating changes in human plasma proteome profiles across the lifespan","type":"article-journal","volume":"25"},"uris":["http://www.mendeley.com/documents/?uuid=5b10d2a0-a7b5-3713-aba7-062d99eb4d5c"]}],"mendeley":{"formattedCitation":"(Lehallier et al., 2019)","plainTextFormattedCitation":"(Lehallier et al., 2019)","previouslyFormattedCitation":"(Lehallier et al., 2019)"},"properties":{"noteIndex":0},"schema":"https://github.com/citation-style-language/schema/raw/master/csl-citation.json"}</w:instrText>
      </w:r>
      <w:r w:rsidR="007C5918">
        <w:rPr>
          <w:rFonts w:cs="Times New Roman"/>
        </w:rPr>
        <w:fldChar w:fldCharType="separate"/>
      </w:r>
      <w:r w:rsidR="007C5918" w:rsidRPr="007C5918">
        <w:rPr>
          <w:rFonts w:cs="Times New Roman"/>
          <w:noProof/>
        </w:rPr>
        <w:t>(Lehallier et al., 2019)</w:t>
      </w:r>
      <w:r w:rsidR="007C5918">
        <w:rPr>
          <w:rFonts w:cs="Times New Roman"/>
        </w:rPr>
        <w:fldChar w:fldCharType="end"/>
      </w:r>
      <w:commentRangeEnd w:id="172"/>
      <w:r w:rsidR="0060172D">
        <w:rPr>
          <w:rStyle w:val="CommentReference"/>
        </w:rPr>
        <w:commentReference w:id="172"/>
      </w:r>
      <w:r w:rsidR="007C5918">
        <w:rPr>
          <w:rFonts w:cs="Times New Roman"/>
        </w:rPr>
        <w:t>.</w:t>
      </w:r>
      <w:r w:rsidR="00F22714" w:rsidRPr="00533A32">
        <w:rPr>
          <w:rFonts w:cs="Times New Roman"/>
        </w:rPr>
        <w:t xml:space="preserve"> The algorithm employed </w:t>
      </w:r>
      <w:r w:rsidR="00420B95">
        <w:rPr>
          <w:rFonts w:cs="Times New Roman"/>
        </w:rPr>
        <w:t>was set to analyze</w:t>
      </w:r>
      <w:r w:rsidR="00F22714" w:rsidRPr="00420B95">
        <w:rPr>
          <w:rFonts w:cs="Times New Roman"/>
        </w:rPr>
        <w:t xml:space="preserve"> protein levels within a window of 10 years. </w:t>
      </w:r>
      <w:r w:rsidR="00654898" w:rsidRPr="00420B95">
        <w:rPr>
          <w:rFonts w:cs="Times New Roman"/>
        </w:rPr>
        <w:t xml:space="preserve">Using this </w:t>
      </w:r>
      <w:proofErr w:type="gramStart"/>
      <w:r w:rsidR="00654898" w:rsidRPr="00420B95">
        <w:rPr>
          <w:rFonts w:cs="Times New Roman"/>
        </w:rPr>
        <w:t>approach</w:t>
      </w:r>
      <w:proofErr w:type="gramEnd"/>
      <w:r w:rsidR="00654898" w:rsidRPr="00420B95">
        <w:rPr>
          <w:rFonts w:cs="Times New Roman"/>
        </w:rPr>
        <w:t xml:space="preserve"> we were able to identify significant proteins changing mainly in two age </w:t>
      </w:r>
      <w:commentRangeStart w:id="173"/>
      <w:r w:rsidR="00654898" w:rsidRPr="00420B95">
        <w:rPr>
          <w:rFonts w:cs="Times New Roman"/>
        </w:rPr>
        <w:t>waves with a peak at</w:t>
      </w:r>
      <w:r w:rsidR="00AE6689" w:rsidRPr="00420B95">
        <w:rPr>
          <w:rFonts w:cs="Times New Roman"/>
        </w:rPr>
        <w:t xml:space="preserve"> </w:t>
      </w:r>
      <w:r w:rsidR="00654898" w:rsidRPr="00420B95">
        <w:rPr>
          <w:rFonts w:cs="Times New Roman"/>
        </w:rPr>
        <w:t xml:space="preserve">age 40 and then a </w:t>
      </w:r>
      <w:r w:rsidR="00540413" w:rsidRPr="00420B95">
        <w:rPr>
          <w:rFonts w:cs="Times New Roman"/>
        </w:rPr>
        <w:t xml:space="preserve">consistent </w:t>
      </w:r>
      <w:r w:rsidR="00654898" w:rsidRPr="00420B95">
        <w:rPr>
          <w:rFonts w:cs="Times New Roman"/>
        </w:rPr>
        <w:t xml:space="preserve">peak at age 80 </w:t>
      </w:r>
      <w:commentRangeEnd w:id="173"/>
      <w:r w:rsidR="0077574E">
        <w:rPr>
          <w:rStyle w:val="CommentReference"/>
        </w:rPr>
        <w:commentReference w:id="173"/>
      </w:r>
      <w:r w:rsidR="00654898" w:rsidRPr="00420B95">
        <w:rPr>
          <w:rFonts w:cs="Times New Roman"/>
        </w:rPr>
        <w:t>(</w:t>
      </w:r>
      <w:r w:rsidR="00446233" w:rsidRPr="00BE3AAE">
        <w:rPr>
          <w:rFonts w:cs="Times New Roman"/>
          <w:b/>
        </w:rPr>
        <w:t xml:space="preserve">Figure </w:t>
      </w:r>
      <w:r w:rsidR="00FC6534" w:rsidRPr="00BE3AAE">
        <w:rPr>
          <w:rFonts w:cs="Times New Roman"/>
          <w:b/>
        </w:rPr>
        <w:t>3B</w:t>
      </w:r>
      <w:r w:rsidR="00654898" w:rsidRPr="00C86F85">
        <w:rPr>
          <w:rFonts w:cs="Times New Roman"/>
        </w:rPr>
        <w:t xml:space="preserve">). </w:t>
      </w:r>
      <w:r w:rsidR="003754A4" w:rsidRPr="00CB6685">
        <w:rPr>
          <w:rFonts w:cs="Times New Roman"/>
        </w:rPr>
        <w:t xml:space="preserve">The upset plot </w:t>
      </w:r>
      <w:r w:rsidR="00F12440" w:rsidRPr="007669D0">
        <w:rPr>
          <w:rFonts w:cs="Times New Roman"/>
        </w:rPr>
        <w:t>(</w:t>
      </w:r>
      <w:r w:rsidR="00F12440" w:rsidRPr="006D31FA">
        <w:rPr>
          <w:rFonts w:cs="Times New Roman"/>
          <w:b/>
        </w:rPr>
        <w:t>Figure 3C</w:t>
      </w:r>
      <w:r w:rsidR="00F12440" w:rsidRPr="006D31FA">
        <w:rPr>
          <w:rFonts w:cs="Times New Roman"/>
        </w:rPr>
        <w:t xml:space="preserve">) </w:t>
      </w:r>
      <w:r w:rsidR="003754A4" w:rsidRPr="00817885">
        <w:rPr>
          <w:rFonts w:cs="Times New Roman"/>
        </w:rPr>
        <w:t>is</w:t>
      </w:r>
      <w:r w:rsidR="00D218FE" w:rsidRPr="00817885">
        <w:rPr>
          <w:rFonts w:cs="Times New Roman"/>
        </w:rPr>
        <w:t xml:space="preserve"> also</w:t>
      </w:r>
      <w:r w:rsidR="003754A4" w:rsidRPr="00533A32">
        <w:rPr>
          <w:rFonts w:cs="Times New Roman"/>
        </w:rPr>
        <w:t xml:space="preserve"> showing the number of</w:t>
      </w:r>
      <w:r w:rsidR="00540413" w:rsidRPr="00533A32">
        <w:rPr>
          <w:rFonts w:cs="Times New Roman"/>
        </w:rPr>
        <w:t xml:space="preserve"> significant</w:t>
      </w:r>
      <w:r w:rsidR="003754A4" w:rsidRPr="00533A32">
        <w:rPr>
          <w:rFonts w:cs="Times New Roman"/>
        </w:rPr>
        <w:t xml:space="preserve"> proteins that are unique or shared between age waves. </w:t>
      </w:r>
      <w:r w:rsidR="005E606E" w:rsidRPr="00533A32">
        <w:rPr>
          <w:rFonts w:cs="Times New Roman"/>
        </w:rPr>
        <w:t>Most of the significant proteins in the a</w:t>
      </w:r>
      <w:r w:rsidR="00F12440" w:rsidRPr="00533A32">
        <w:rPr>
          <w:rFonts w:cs="Times New Roman"/>
        </w:rPr>
        <w:t xml:space="preserve">ge-waves are unique </w:t>
      </w:r>
      <w:r w:rsidR="00AE6636" w:rsidRPr="00533A32">
        <w:rPr>
          <w:rFonts w:cs="Times New Roman"/>
        </w:rPr>
        <w:t>to</w:t>
      </w:r>
      <w:r w:rsidR="00FC6534" w:rsidRPr="00533A32">
        <w:rPr>
          <w:rFonts w:cs="Times New Roman"/>
        </w:rPr>
        <w:t xml:space="preserve"> </w:t>
      </w:r>
      <w:r w:rsidR="00420B95">
        <w:rPr>
          <w:rFonts w:cs="Times New Roman"/>
        </w:rPr>
        <w:t xml:space="preserve">LLIs </w:t>
      </w:r>
      <w:r w:rsidR="007C5918">
        <w:rPr>
          <w:rFonts w:cs="Times New Roman"/>
        </w:rPr>
        <w:t>t</w:t>
      </w:r>
      <w:r w:rsidR="00AE6636" w:rsidRPr="00533A32">
        <w:rPr>
          <w:rFonts w:cs="Times New Roman"/>
        </w:rPr>
        <w:t>he age range X80 comprises of 16 proteins, while X80 and X90 share 22 proteins (</w:t>
      </w:r>
      <w:r w:rsidR="00AE6636" w:rsidRPr="00533A32">
        <w:rPr>
          <w:rFonts w:cs="Times New Roman"/>
          <w:b/>
        </w:rPr>
        <w:t xml:space="preserve">Supplementary </w:t>
      </w:r>
      <w:r w:rsidR="00420B95">
        <w:rPr>
          <w:rFonts w:cs="Times New Roman"/>
          <w:b/>
        </w:rPr>
        <w:t>T</w:t>
      </w:r>
      <w:r w:rsidR="00420B95" w:rsidRPr="00420B95">
        <w:rPr>
          <w:rFonts w:cs="Times New Roman"/>
          <w:b/>
        </w:rPr>
        <w:t xml:space="preserve">able </w:t>
      </w:r>
      <w:r w:rsidR="00FC6534" w:rsidRPr="00420B95">
        <w:rPr>
          <w:rFonts w:cs="Times New Roman"/>
          <w:b/>
        </w:rPr>
        <w:t>2</w:t>
      </w:r>
      <w:r w:rsidR="00AE6636" w:rsidRPr="00420B95">
        <w:rPr>
          <w:rFonts w:cs="Times New Roman"/>
        </w:rPr>
        <w:t>). These results</w:t>
      </w:r>
      <w:r w:rsidR="00D37A02" w:rsidRPr="00420B95">
        <w:rPr>
          <w:rFonts w:cs="Times New Roman"/>
        </w:rPr>
        <w:t xml:space="preserve"> </w:t>
      </w:r>
      <w:r w:rsidR="00420B95">
        <w:rPr>
          <w:rFonts w:cs="Times New Roman"/>
        </w:rPr>
        <w:t xml:space="preserve">suggest </w:t>
      </w:r>
      <w:r w:rsidR="00AE6636" w:rsidRPr="00420B95">
        <w:rPr>
          <w:rFonts w:cs="Times New Roman"/>
        </w:rPr>
        <w:t>a unique protein signature for LLI</w:t>
      </w:r>
      <w:r w:rsidR="00B662E5" w:rsidRPr="00420B95">
        <w:rPr>
          <w:rFonts w:cs="Times New Roman"/>
        </w:rPr>
        <w:t>s</w:t>
      </w:r>
      <w:r w:rsidR="00AE6636" w:rsidRPr="00420B95">
        <w:rPr>
          <w:rFonts w:cs="Times New Roman"/>
        </w:rPr>
        <w:t xml:space="preserve">. </w:t>
      </w:r>
      <w:r w:rsidR="00AF6B1E" w:rsidRPr="00420B95">
        <w:rPr>
          <w:rFonts w:cs="Times New Roman"/>
        </w:rPr>
        <w:t xml:space="preserve">Among these proteins, </w:t>
      </w:r>
      <w:r w:rsidR="001844AB" w:rsidRPr="00420B95">
        <w:rPr>
          <w:rFonts w:cs="Times New Roman"/>
        </w:rPr>
        <w:t xml:space="preserve">many of them are related to extracellular matrix (ECM) structures and functions. </w:t>
      </w:r>
      <w:r w:rsidR="000558CA" w:rsidRPr="00420B95">
        <w:rPr>
          <w:rFonts w:cs="Times New Roman"/>
        </w:rPr>
        <w:t>The ECM comprises of proteins providing structural and biochemical support to cells. Since the cellular behavior is highly affected by the surrounding environment, age-related changes of the ECM impact the abi</w:t>
      </w:r>
      <w:r w:rsidR="000558CA" w:rsidRPr="00BE3AAE">
        <w:rPr>
          <w:rFonts w:cs="Times New Roman"/>
        </w:rPr>
        <w:t xml:space="preserve">lity </w:t>
      </w:r>
      <w:r w:rsidR="005C0F60" w:rsidRPr="00C86F85">
        <w:rPr>
          <w:rFonts w:cs="Times New Roman"/>
        </w:rPr>
        <w:t>to give support to the cells and might influence most proce</w:t>
      </w:r>
      <w:r w:rsidR="00904526" w:rsidRPr="00CB6685">
        <w:rPr>
          <w:rFonts w:cs="Times New Roman"/>
        </w:rPr>
        <w:t>sses in the body</w:t>
      </w:r>
      <w:r w:rsidR="0060172D">
        <w:rPr>
          <w:rFonts w:cs="Times New Roman"/>
        </w:rPr>
        <w:t xml:space="preserve"> </w:t>
      </w:r>
      <w:r w:rsidR="0060172D">
        <w:rPr>
          <w:rFonts w:cs="Times New Roman"/>
        </w:rPr>
        <w:fldChar w:fldCharType="begin" w:fldLock="1"/>
      </w:r>
      <w:r w:rsidR="0060172D">
        <w:rPr>
          <w:rFonts w:cs="Times New Roman"/>
        </w:rPr>
        <w:instrText>ADDIN CSL_CITATION {"citationItems":[{"id":"ITEM-1","itemData":{"DOI":"10.1007/978-981-13-2835-0_7","ISSN":"03060225","PMID":"30779010","abstract":"The extracellular matrix (ECM) provides the environment for many cells types within the body and, in addition to the well recognised role as a structural support, influences many important cell process within the body. As a result, age-related changes to the proteins of the ECM have far reaching consequences with the potential to disrupt many different aspects of homeostasis and healthy function. The proteins collagen and elastin are the most abundant in the ECM and their ability to function as a structural support and provide mechanical stability results from the formation of supra-molecular structures. Collagen and elastin have a long half-life, as required by their structural role, which leaves them vulnerable to a range of post-translational modifications. In this chapter the role of the ECM is discussed and the component proteins introduced. Major age-related modifications including glycation, carbamylation and fragmentation and the impact these have on ECM function are reviewed.","author":[{"dropping-particle":"","family":"Birch","given":"Helen L.","non-dropping-particle":"","parse-names":false,"suffix":""}],"container-title":"Subcellular Biochemistry","id":"ITEM-1","issued":{"date-parts":[["2018"]]},"page":"169-190","publisher":"Springer New York","title":"Extracellular matrix and ageing","type":"chapter","volume":"90"},"uris":["http://www.mendeley.com/documents/?uuid=e63ebcc7-acb5-39f0-8cf1-71e484eccf3d"]}],"mendeley":{"formattedCitation":"(Birch, 2018)","plainTextFormattedCitation":"(Birch, 2018)","previouslyFormattedCitation":"(Birch, 2018)"},"properties":{"noteIndex":0},"schema":"https://github.com/citation-style-language/schema/raw/master/csl-citation.json"}</w:instrText>
      </w:r>
      <w:r w:rsidR="0060172D">
        <w:rPr>
          <w:rFonts w:cs="Times New Roman"/>
        </w:rPr>
        <w:fldChar w:fldCharType="separate"/>
      </w:r>
      <w:r w:rsidR="0060172D" w:rsidRPr="0060172D">
        <w:rPr>
          <w:rFonts w:cs="Times New Roman"/>
          <w:noProof/>
        </w:rPr>
        <w:t>(Birch, 2018)</w:t>
      </w:r>
      <w:r w:rsidR="0060172D">
        <w:rPr>
          <w:rFonts w:cs="Times New Roman"/>
        </w:rPr>
        <w:fldChar w:fldCharType="end"/>
      </w:r>
      <w:r w:rsidR="00843CA7" w:rsidRPr="006D31FA">
        <w:rPr>
          <w:rFonts w:cs="Times New Roman"/>
        </w:rPr>
        <w:t xml:space="preserve">. </w:t>
      </w:r>
    </w:p>
    <w:p w14:paraId="616AAF6F" w14:textId="5D8E61A3" w:rsidR="00C947D1" w:rsidRPr="00533A32" w:rsidRDefault="00901B94" w:rsidP="00A360F9">
      <w:pPr>
        <w:spacing w:line="360" w:lineRule="auto"/>
        <w:jc w:val="both"/>
        <w:rPr>
          <w:rFonts w:cs="Times New Roman"/>
        </w:rPr>
      </w:pPr>
      <w:r w:rsidRPr="00817885">
        <w:rPr>
          <w:rFonts w:cs="Times New Roman"/>
        </w:rPr>
        <w:lastRenderedPageBreak/>
        <w:t xml:space="preserve">On the other hand, </w:t>
      </w:r>
      <w:r w:rsidR="008B12C7" w:rsidRPr="00817885">
        <w:rPr>
          <w:rFonts w:cs="Times New Roman"/>
        </w:rPr>
        <w:t>7 prot</w:t>
      </w:r>
      <w:r w:rsidR="00C410D0" w:rsidRPr="00817885">
        <w:rPr>
          <w:rFonts w:cs="Times New Roman"/>
        </w:rPr>
        <w:t xml:space="preserve">eins that are unique to age range </w:t>
      </w:r>
      <w:r w:rsidR="008B12C7" w:rsidRPr="00533A32">
        <w:rPr>
          <w:rFonts w:cs="Times New Roman"/>
        </w:rPr>
        <w:t>40 are related to the immune</w:t>
      </w:r>
      <w:r w:rsidR="00C410D0" w:rsidRPr="00533A32">
        <w:rPr>
          <w:rFonts w:cs="Times New Roman"/>
        </w:rPr>
        <w:t xml:space="preserve"> response and they result to be (</w:t>
      </w:r>
      <w:r w:rsidR="00C410D0" w:rsidRPr="00533A32">
        <w:rPr>
          <w:rFonts w:cs="Times New Roman"/>
          <w:highlight w:val="yellow"/>
        </w:rPr>
        <w:t>up or down regulated compared to old? Ashfaq</w:t>
      </w:r>
      <w:r w:rsidR="007968D3" w:rsidRPr="00533A32">
        <w:rPr>
          <w:rFonts w:cs="Times New Roman"/>
          <w:highlight w:val="yellow"/>
        </w:rPr>
        <w:t xml:space="preserve"> could you</w:t>
      </w:r>
      <w:r w:rsidR="00C410D0" w:rsidRPr="00533A32">
        <w:rPr>
          <w:rFonts w:cs="Times New Roman"/>
          <w:highlight w:val="yellow"/>
        </w:rPr>
        <w:t xml:space="preserve"> look into that?</w:t>
      </w:r>
      <w:r w:rsidR="00C410D0" w:rsidRPr="00533A32">
        <w:rPr>
          <w:rFonts w:cs="Times New Roman"/>
        </w:rPr>
        <w:t xml:space="preserve">). </w:t>
      </w:r>
    </w:p>
    <w:p w14:paraId="349B3BEF" w14:textId="77777777" w:rsidR="008B12C7" w:rsidRPr="00533A32" w:rsidRDefault="008B12C7" w:rsidP="00A360F9">
      <w:pPr>
        <w:spacing w:line="360" w:lineRule="auto"/>
        <w:jc w:val="both"/>
        <w:rPr>
          <w:rFonts w:cs="Times New Roman"/>
        </w:rPr>
      </w:pPr>
    </w:p>
    <w:p w14:paraId="54D91635" w14:textId="43634DF9" w:rsidR="00C947D1" w:rsidRPr="00533A32" w:rsidRDefault="00C947D1" w:rsidP="00A360F9">
      <w:pPr>
        <w:spacing w:line="360" w:lineRule="auto"/>
        <w:jc w:val="both"/>
        <w:rPr>
          <w:rFonts w:cs="Times New Roman"/>
          <w:b/>
        </w:rPr>
      </w:pPr>
      <w:r w:rsidRPr="00533A32">
        <w:rPr>
          <w:rFonts w:cs="Times New Roman"/>
          <w:b/>
        </w:rPr>
        <w:t xml:space="preserve">Protein correlation with </w:t>
      </w:r>
      <w:r w:rsidR="00FE7D4C" w:rsidRPr="00533A32">
        <w:rPr>
          <w:rFonts w:cs="Times New Roman"/>
          <w:b/>
        </w:rPr>
        <w:t>other parameters</w:t>
      </w:r>
    </w:p>
    <w:p w14:paraId="437AEF91" w14:textId="79474F38" w:rsidR="00C947D1" w:rsidRPr="00420B95" w:rsidRDefault="00C947D1" w:rsidP="00A360F9">
      <w:pPr>
        <w:spacing w:line="360" w:lineRule="auto"/>
        <w:jc w:val="both"/>
        <w:rPr>
          <w:rFonts w:cs="Times New Roman"/>
        </w:rPr>
      </w:pPr>
      <w:r w:rsidRPr="00533A32">
        <w:rPr>
          <w:rFonts w:cs="Times New Roman"/>
        </w:rPr>
        <w:t xml:space="preserve">In the present dataset, most of the plasma samples were collected </w:t>
      </w:r>
      <w:r w:rsidR="00293FA2" w:rsidRPr="00533A32">
        <w:rPr>
          <w:rFonts w:cs="Times New Roman"/>
        </w:rPr>
        <w:t xml:space="preserve">from the city (Palermo), while some of the </w:t>
      </w:r>
      <w:r w:rsidR="00C44D6A" w:rsidRPr="00533A32">
        <w:rPr>
          <w:rFonts w:cs="Times New Roman"/>
        </w:rPr>
        <w:t>LLIs</w:t>
      </w:r>
      <w:r w:rsidR="00293FA2" w:rsidRPr="00533A32">
        <w:rPr>
          <w:rFonts w:cs="Times New Roman"/>
        </w:rPr>
        <w:t xml:space="preserve"> and their relatives </w:t>
      </w:r>
      <w:r w:rsidR="00FE7D4C" w:rsidRPr="00533A32">
        <w:rPr>
          <w:rFonts w:cs="Times New Roman"/>
        </w:rPr>
        <w:t xml:space="preserve">plasma </w:t>
      </w:r>
      <w:r w:rsidR="00293FA2" w:rsidRPr="00533A32">
        <w:rPr>
          <w:rFonts w:cs="Times New Roman"/>
        </w:rPr>
        <w:t>were coming from a village in the</w:t>
      </w:r>
      <w:r w:rsidR="006423AA" w:rsidRPr="00533A32">
        <w:rPr>
          <w:rFonts w:cs="Times New Roman"/>
        </w:rPr>
        <w:t xml:space="preserve"> Sicilian</w:t>
      </w:r>
      <w:r w:rsidR="007E3D19" w:rsidRPr="00533A32">
        <w:rPr>
          <w:rFonts w:cs="Times New Roman"/>
        </w:rPr>
        <w:t xml:space="preserve"> mountains.</w:t>
      </w:r>
      <w:r w:rsidR="00293FA2" w:rsidRPr="00533A32">
        <w:rPr>
          <w:rFonts w:cs="Times New Roman"/>
        </w:rPr>
        <w:t xml:space="preserve"> 9 proteins correlate to the location</w:t>
      </w:r>
      <w:r w:rsidR="007E3D19" w:rsidRPr="00533A32">
        <w:rPr>
          <w:rFonts w:cs="Times New Roman"/>
        </w:rPr>
        <w:t xml:space="preserve"> at a set q-value&lt;0.05</w:t>
      </w:r>
      <w:r w:rsidR="00C44D6A" w:rsidRPr="00533A32">
        <w:rPr>
          <w:rFonts w:cs="Times New Roman"/>
        </w:rPr>
        <w:t xml:space="preserve"> (</w:t>
      </w:r>
      <w:r w:rsidR="00C44D6A" w:rsidRPr="00533A32">
        <w:rPr>
          <w:rFonts w:cs="Times New Roman"/>
          <w:b/>
        </w:rPr>
        <w:t xml:space="preserve">Supplementary </w:t>
      </w:r>
      <w:r w:rsidR="00420B95">
        <w:rPr>
          <w:rFonts w:cs="Times New Roman"/>
          <w:b/>
        </w:rPr>
        <w:t>F</w:t>
      </w:r>
      <w:r w:rsidR="00C44D6A" w:rsidRPr="00533A32">
        <w:rPr>
          <w:rFonts w:cs="Times New Roman"/>
          <w:b/>
        </w:rPr>
        <w:t>igure 2</w:t>
      </w:r>
      <w:r w:rsidR="00C44D6A" w:rsidRPr="00533A32">
        <w:rPr>
          <w:rFonts w:cs="Times New Roman"/>
        </w:rPr>
        <w:t xml:space="preserve">). </w:t>
      </w:r>
      <w:r w:rsidR="007840E6" w:rsidRPr="00533A32">
        <w:rPr>
          <w:rFonts w:cs="Times New Roman"/>
          <w:b/>
        </w:rPr>
        <w:t>Figure 4A</w:t>
      </w:r>
      <w:r w:rsidR="001F3088" w:rsidRPr="00533A32">
        <w:rPr>
          <w:rFonts w:cs="Times New Roman"/>
          <w:b/>
        </w:rPr>
        <w:t xml:space="preserve"> </w:t>
      </w:r>
      <w:r w:rsidR="001F3088" w:rsidRPr="00533A32">
        <w:rPr>
          <w:rFonts w:cs="Times New Roman"/>
        </w:rPr>
        <w:t>shows</w:t>
      </w:r>
      <w:r w:rsidR="00F16134" w:rsidRPr="00533A32">
        <w:rPr>
          <w:rFonts w:cs="Times New Roman"/>
        </w:rPr>
        <w:t xml:space="preserve"> the intensity of</w:t>
      </w:r>
      <w:r w:rsidR="001F3088" w:rsidRPr="00533A32">
        <w:rPr>
          <w:rFonts w:cs="Times New Roman"/>
        </w:rPr>
        <w:t xml:space="preserve"> 3 representative</w:t>
      </w:r>
      <w:r w:rsidR="00F16134" w:rsidRPr="00533A32">
        <w:rPr>
          <w:rFonts w:cs="Times New Roman"/>
        </w:rPr>
        <w:t xml:space="preserve"> proteins</w:t>
      </w:r>
      <w:r w:rsidR="001F1B57" w:rsidRPr="00533A32">
        <w:rPr>
          <w:rFonts w:cs="Times New Roman"/>
        </w:rPr>
        <w:t xml:space="preserve"> (B2M</w:t>
      </w:r>
      <w:r w:rsidR="00011755" w:rsidRPr="00533A32">
        <w:rPr>
          <w:rFonts w:cs="Times New Roman"/>
        </w:rPr>
        <w:t>G, LYSC and CYTC</w:t>
      </w:r>
      <w:r w:rsidR="001F1B57" w:rsidRPr="00533A32">
        <w:rPr>
          <w:rFonts w:cs="Times New Roman"/>
        </w:rPr>
        <w:t>)</w:t>
      </w:r>
      <w:r w:rsidR="00F16134" w:rsidRPr="00533A32">
        <w:rPr>
          <w:rFonts w:cs="Times New Roman"/>
        </w:rPr>
        <w:t xml:space="preserve"> and </w:t>
      </w:r>
      <w:r w:rsidR="00FE7D4C" w:rsidRPr="00533A32">
        <w:rPr>
          <w:rFonts w:cs="Times New Roman"/>
        </w:rPr>
        <w:t>their distribution in regard to</w:t>
      </w:r>
      <w:r w:rsidR="00F16134" w:rsidRPr="00533A32">
        <w:rPr>
          <w:rFonts w:cs="Times New Roman"/>
        </w:rPr>
        <w:t xml:space="preserve"> </w:t>
      </w:r>
      <w:r w:rsidR="00FE7D4C" w:rsidRPr="00533A32">
        <w:rPr>
          <w:rFonts w:cs="Times New Roman"/>
        </w:rPr>
        <w:t>age (x-axis) and to the location (blue village and red city)</w:t>
      </w:r>
      <w:r w:rsidR="00F16134" w:rsidRPr="00533A32">
        <w:rPr>
          <w:rFonts w:cs="Times New Roman"/>
        </w:rPr>
        <w:t xml:space="preserve">. </w:t>
      </w:r>
      <w:r w:rsidR="001F1B57" w:rsidRPr="00533A32">
        <w:rPr>
          <w:rFonts w:cs="Times New Roman"/>
        </w:rPr>
        <w:t xml:space="preserve">These proteins are </w:t>
      </w:r>
      <w:r w:rsidR="00420B95">
        <w:rPr>
          <w:rFonts w:cs="Times New Roman"/>
        </w:rPr>
        <w:t>found in higher levels</w:t>
      </w:r>
      <w:r w:rsidR="001F1B57" w:rsidRPr="00420B95">
        <w:rPr>
          <w:rFonts w:cs="Times New Roman"/>
        </w:rPr>
        <w:t xml:space="preserve"> in the elderly population i</w:t>
      </w:r>
      <w:r w:rsidR="00B96665" w:rsidRPr="00420B95">
        <w:rPr>
          <w:rFonts w:cs="Times New Roman"/>
        </w:rPr>
        <w:t>n t</w:t>
      </w:r>
      <w:r w:rsidR="00A40F01" w:rsidRPr="00420B95">
        <w:rPr>
          <w:rFonts w:cs="Times New Roman"/>
        </w:rPr>
        <w:t xml:space="preserve">he village than in the city, their expression is increasing with age and they </w:t>
      </w:r>
      <w:r w:rsidR="001F1B57" w:rsidRPr="00420B95">
        <w:rPr>
          <w:rFonts w:cs="Times New Roman"/>
        </w:rPr>
        <w:t xml:space="preserve">are related to </w:t>
      </w:r>
      <w:r w:rsidR="00B96665" w:rsidRPr="00420B95">
        <w:rPr>
          <w:rFonts w:cs="Times New Roman"/>
        </w:rPr>
        <w:t xml:space="preserve">the </w:t>
      </w:r>
      <w:r w:rsidR="001F1B57" w:rsidRPr="00420B95">
        <w:rPr>
          <w:rFonts w:cs="Times New Roman"/>
        </w:rPr>
        <w:t xml:space="preserve">cellular protein metabolic process. </w:t>
      </w:r>
    </w:p>
    <w:p w14:paraId="0C6324A1" w14:textId="1EF173E3" w:rsidR="000061A2" w:rsidRPr="00BE3AAE" w:rsidRDefault="00FE7D4C" w:rsidP="00A360F9">
      <w:pPr>
        <w:spacing w:line="360" w:lineRule="auto"/>
        <w:jc w:val="both"/>
        <w:rPr>
          <w:rFonts w:cs="Times New Roman"/>
          <w:b/>
        </w:rPr>
      </w:pPr>
      <w:r w:rsidRPr="00420B95">
        <w:rPr>
          <w:rFonts w:cs="Times New Roman"/>
        </w:rPr>
        <w:t>Furthermore,</w:t>
      </w:r>
      <w:r w:rsidR="000061A2" w:rsidRPr="00420B95">
        <w:rPr>
          <w:rFonts w:cs="Times New Roman"/>
        </w:rPr>
        <w:t xml:space="preserve"> </w:t>
      </w:r>
      <w:r w:rsidR="00420B95">
        <w:rPr>
          <w:rFonts w:cs="Times New Roman"/>
        </w:rPr>
        <w:t>protein</w:t>
      </w:r>
      <w:r w:rsidR="00420B95" w:rsidRPr="00420B95">
        <w:rPr>
          <w:rFonts w:cs="Times New Roman"/>
        </w:rPr>
        <w:t xml:space="preserve"> </w:t>
      </w:r>
      <w:r w:rsidR="000061A2" w:rsidRPr="00420B95">
        <w:rPr>
          <w:rFonts w:cs="Times New Roman"/>
        </w:rPr>
        <w:t xml:space="preserve">correlation </w:t>
      </w:r>
      <w:r w:rsidR="00420B95">
        <w:rPr>
          <w:rFonts w:cs="Times New Roman"/>
        </w:rPr>
        <w:t>with</w:t>
      </w:r>
      <w:r w:rsidR="00420B95" w:rsidRPr="00420B95">
        <w:rPr>
          <w:rFonts w:cs="Times New Roman"/>
        </w:rPr>
        <w:t xml:space="preserve"> </w:t>
      </w:r>
      <w:r w:rsidR="000061A2" w:rsidRPr="00420B95">
        <w:rPr>
          <w:rFonts w:cs="Times New Roman"/>
        </w:rPr>
        <w:t xml:space="preserve">age and location was investigated in parallel, and 9 proteins were </w:t>
      </w:r>
      <w:r w:rsidRPr="00420B95">
        <w:rPr>
          <w:rFonts w:cs="Times New Roman"/>
        </w:rPr>
        <w:t xml:space="preserve">significantly </w:t>
      </w:r>
      <w:r w:rsidR="000061A2" w:rsidRPr="00420B95">
        <w:rPr>
          <w:rFonts w:cs="Times New Roman"/>
        </w:rPr>
        <w:t>correlating to both variables.</w:t>
      </w:r>
      <w:r w:rsidR="00F66538" w:rsidRPr="00BE3AAE">
        <w:rPr>
          <w:rFonts w:cs="Times New Roman"/>
        </w:rPr>
        <w:t xml:space="preserve"> The heatmap (</w:t>
      </w:r>
      <w:r w:rsidR="00446233" w:rsidRPr="00BE3AAE">
        <w:rPr>
          <w:rFonts w:cs="Times New Roman"/>
          <w:b/>
        </w:rPr>
        <w:t xml:space="preserve">Figure </w:t>
      </w:r>
      <w:r w:rsidR="00393A4F" w:rsidRPr="00C86F85">
        <w:rPr>
          <w:rFonts w:cs="Times New Roman"/>
          <w:b/>
        </w:rPr>
        <w:t>4B</w:t>
      </w:r>
      <w:r w:rsidR="00F66538" w:rsidRPr="00CB6685">
        <w:rPr>
          <w:rFonts w:cs="Times New Roman"/>
        </w:rPr>
        <w:t>)</w:t>
      </w:r>
      <w:r w:rsidR="00F66538" w:rsidRPr="007669D0">
        <w:rPr>
          <w:rFonts w:cs="Times New Roman"/>
          <w:b/>
        </w:rPr>
        <w:t xml:space="preserve"> </w:t>
      </w:r>
      <w:r w:rsidR="00F66538" w:rsidRPr="006D31FA">
        <w:rPr>
          <w:rFonts w:cs="Times New Roman"/>
        </w:rPr>
        <w:t xml:space="preserve">shows </w:t>
      </w:r>
      <w:r w:rsidR="00F66538" w:rsidRPr="00817885">
        <w:rPr>
          <w:rFonts w:cs="Times New Roman"/>
        </w:rPr>
        <w:t xml:space="preserve">the differential expression of these proteins. </w:t>
      </w:r>
      <w:r w:rsidR="00D13AD1" w:rsidRPr="00817885">
        <w:rPr>
          <w:rFonts w:cs="Times New Roman"/>
        </w:rPr>
        <w:t>Matrix metalloprotease 9 (MMP9) was negatively r</w:t>
      </w:r>
      <w:r w:rsidR="00AC1D96" w:rsidRPr="00533A32">
        <w:rPr>
          <w:rFonts w:cs="Times New Roman"/>
        </w:rPr>
        <w:t xml:space="preserve">egulated across samples, confirming </w:t>
      </w:r>
      <w:r w:rsidR="00420B95">
        <w:rPr>
          <w:rFonts w:cs="Times New Roman"/>
        </w:rPr>
        <w:t xml:space="preserve">a </w:t>
      </w:r>
      <w:r w:rsidR="00AC1D96" w:rsidRPr="00420B95">
        <w:rPr>
          <w:rFonts w:cs="Times New Roman"/>
        </w:rPr>
        <w:t xml:space="preserve">previously </w:t>
      </w:r>
      <w:r w:rsidR="00BE3AAE">
        <w:rPr>
          <w:rFonts w:cs="Times New Roman"/>
        </w:rPr>
        <w:t xml:space="preserve">found </w:t>
      </w:r>
      <w:r w:rsidR="00393A4F" w:rsidRPr="00420B95">
        <w:rPr>
          <w:rFonts w:cs="Times New Roman"/>
        </w:rPr>
        <w:t>cor</w:t>
      </w:r>
      <w:r w:rsidR="0084710C" w:rsidRPr="00BE3AAE">
        <w:rPr>
          <w:rFonts w:cs="Times New Roman"/>
        </w:rPr>
        <w:t xml:space="preserve">relation </w:t>
      </w:r>
      <w:r w:rsidR="00BE3AAE">
        <w:rPr>
          <w:rFonts w:cs="Times New Roman"/>
        </w:rPr>
        <w:t>for</w:t>
      </w:r>
      <w:r w:rsidR="00BE3AAE" w:rsidRPr="00BE3AAE">
        <w:rPr>
          <w:rFonts w:cs="Times New Roman"/>
        </w:rPr>
        <w:t xml:space="preserve"> </w:t>
      </w:r>
      <w:r w:rsidR="0084710C" w:rsidRPr="00BE3AAE">
        <w:rPr>
          <w:rFonts w:cs="Times New Roman"/>
        </w:rPr>
        <w:t>LLIs</w:t>
      </w:r>
      <w:r w:rsidR="00AC1D96" w:rsidRPr="00BE3AAE">
        <w:rPr>
          <w:rFonts w:cs="Times New Roman"/>
        </w:rPr>
        <w:t xml:space="preserve"> </w:t>
      </w:r>
      <w:r w:rsidR="00BE3AAE">
        <w:rPr>
          <w:rFonts w:cs="Times New Roman"/>
        </w:rPr>
        <w:t>in a larger cohort which also includes the here studied individuals</w:t>
      </w:r>
      <w:r w:rsidR="0060172D">
        <w:rPr>
          <w:rFonts w:cs="Times New Roman"/>
        </w:rPr>
        <w:t xml:space="preserve"> </w:t>
      </w:r>
      <w:r w:rsidR="0060172D">
        <w:rPr>
          <w:rFonts w:cs="Times New Roman"/>
        </w:rPr>
        <w:fldChar w:fldCharType="begin" w:fldLock="1"/>
      </w:r>
      <w:r w:rsidR="0060172D">
        <w:rPr>
          <w:rFonts w:cs="Times New Roman"/>
        </w:rPr>
        <w:instrText>ADDIN CSL_CITATION {"citationItems":[{"id":"ITEM-1","itemData":{"DOI":"10.1155/2020/8635158","ISSN":"0962-9351","abstract":"Extracellular matrix metalloproteinases (MMPs) are a group of proteins that activate substrates by enzymatic cleavage and, on the basis of their activities, have been demonstrated to play a role in ageing. Thus, in order to gain insight into the pathophysiology of ageing and to identify new markers of longevity, we analysed the activity levels of MMP-2 and MMP-9 in association with some relevant haematochemical parameters in a Sicilian population, including long-living individuals (LLIs, ≥95 years old). A cohort of 154 healthy subjects (72 men and 82 women) of different ages (age range 20-112) was recruited. The cohort was divided into five subgroups: the first group with subjects less than 40 years old, the second group ranging from 40 to 64 years old, the third group ranging from 65 to 89 years old, the fourth group ranging from 90 to 94 years old, and the fifth group with subjects more than 95 years old. A relationship was observed between LLIs and MMP-2, but not between LLIs and MMP-9. However, in the LLI group, MMP-2 and MMP-9 values were significantly correlated. Furthermore, in LLIs, we found a positive correlation of MMP-2 with the antioxidant catabolite uric acid and a negative correlation with the inflammatory marker C-reactive protein. Finally, in LLIs MMP-9 values correlated directly both with cholesterol and with low-density lipoproteins. On the whole, our data suggest that the observed increase of MMP-2 in LLIs might play a positive role in the attainment of longevity. This is the first study that shows that serum activity of MMP-2 is increased in LLIs as compared to younger subjects. As far as we are concerned, it is difficult to make wide-ranging conclusions/assumptions based on these observations in view of the relatively small sample size of LLIs. However, this is an important starting point. Larger-scale future studies will be required to clarify these findings including the link with other systemic inflammatory and antioxidant markers.","author":[{"dropping-particle":"","family":"Cancemi","given":"Patrizia","non-dropping-particle":"","parse-names":false,"suffix":""},{"dropping-particle":"","family":"Aiello","given":"Anna","non-dropping-particle":"","parse-names":false,"suffix":""},{"dropping-particle":"","family":"Accardi","given":"Giulia","non-dropping-particle":"","parse-names":false,"suffix":""},{"dropping-particle":"","family":"Caldarella","given":"Rosalia","non-dropping-particle":"","parse-names":false,"suffix":""},{"dropping-particle":"","family":"Candore","given":"Giuseppina","non-dropping-particle":"","parse-names":false,"suffix":""},{"dropping-particle":"","family":"Caruso","given":"Calogero","non-dropping-particle":"","parse-names":false,"suffix":""},{"dropping-particle":"","family":"Ciaccio","given":"Marcello","non-dropping-particle":"","parse-names":false,"suffix":""},{"dropping-particle":"","family":"Cristaldi","given":"Laura","non-dropping-particle":"","parse-names":false,"suffix":""},{"dropping-particle":"","family":"Gaudio","given":"Francesca","non-dropping-particle":"Di","parse-names":false,"suffix":""},{"dropping-particle":"","family":"Siino","given":"Valentina","non-dropping-particle":"","parse-names":false,"suffix":""},{"dropping-particle":"","family":"Vasto","given":"Sonya","non-dropping-particle":"","parse-names":false,"suffix":""}],"container-title":"Mediators of Inflammation","id":"ITEM-1","issued":{"date-parts":[["2020","5","5"]]},"page":"1-11","title":"The Role of Matrix Metalloproteinases (MMP-2 and MMP-9) in Ageing and Longevity: Focus on Sicilian Long-Living Individuals (LLIs)","type":"article-journal","volume":"2020"},"uris":["http://www.mendeley.com/documents/?uuid=1137d9b8-5e06-3876-b54f-fcf6a04a2370"]}],"mendeley":{"formattedCitation":"(Cancemi et al., 2020)","plainTextFormattedCitation":"(Cancemi et al., 2020)","previouslyFormattedCitation":"(Cancemi et al., 2020)"},"properties":{"noteIndex":0},"schema":"https://github.com/citation-style-language/schema/raw/master/csl-citation.json"}</w:instrText>
      </w:r>
      <w:r w:rsidR="0060172D">
        <w:rPr>
          <w:rFonts w:cs="Times New Roman"/>
        </w:rPr>
        <w:fldChar w:fldCharType="separate"/>
      </w:r>
      <w:r w:rsidR="0060172D" w:rsidRPr="0060172D">
        <w:rPr>
          <w:rFonts w:cs="Times New Roman"/>
          <w:noProof/>
        </w:rPr>
        <w:t>(Cancemi et al., 2020)</w:t>
      </w:r>
      <w:r w:rsidR="0060172D">
        <w:rPr>
          <w:rFonts w:cs="Times New Roman"/>
        </w:rPr>
        <w:fldChar w:fldCharType="end"/>
      </w:r>
      <w:r w:rsidR="00BE3AAE">
        <w:rPr>
          <w:rFonts w:cs="Times New Roman"/>
        </w:rPr>
        <w:t xml:space="preserve"> but using another analysis method</w:t>
      </w:r>
      <w:r w:rsidR="00AC1D96" w:rsidRPr="00BE3AAE">
        <w:rPr>
          <w:rFonts w:cs="Times New Roman"/>
        </w:rPr>
        <w:t xml:space="preserve">. </w:t>
      </w:r>
    </w:p>
    <w:p w14:paraId="5A348C54" w14:textId="2245A30F" w:rsidR="001D6E1F" w:rsidRPr="00BE3AAE" w:rsidRDefault="00981D7A" w:rsidP="00A360F9">
      <w:pPr>
        <w:spacing w:line="360" w:lineRule="auto"/>
        <w:jc w:val="both"/>
        <w:rPr>
          <w:rFonts w:cs="Times New Roman"/>
        </w:rPr>
      </w:pPr>
      <w:ins w:id="174" w:author="Valentina Siino" w:date="2021-05-17T21:24:00Z">
        <w:r>
          <w:rPr>
            <w:rFonts w:cs="Times New Roman"/>
          </w:rPr>
          <w:t xml:space="preserve">Furthermore, </w:t>
        </w:r>
      </w:ins>
      <w:ins w:id="175" w:author="Valentina Siino" w:date="2021-05-17T21:23:00Z">
        <w:r>
          <w:rPr>
            <w:rFonts w:cs="Times New Roman"/>
          </w:rPr>
          <w:t xml:space="preserve">11 proteins were significantly correlating to gender. </w:t>
        </w:r>
      </w:ins>
      <w:del w:id="176" w:author="Valentina Siino" w:date="2021-05-17T21:24:00Z">
        <w:r w:rsidR="007F44CF" w:rsidRPr="00BE3AAE" w:rsidDel="00981D7A">
          <w:rPr>
            <w:rFonts w:cs="Times New Roman"/>
          </w:rPr>
          <w:delText>Among</w:delText>
        </w:r>
        <w:r w:rsidR="000266B7" w:rsidRPr="00BE3AAE" w:rsidDel="00981D7A">
          <w:rPr>
            <w:rFonts w:cs="Times New Roman"/>
          </w:rPr>
          <w:delText xml:space="preserve"> the </w:delText>
        </w:r>
        <w:r w:rsidR="00BE3AAE" w:rsidDel="00981D7A">
          <w:rPr>
            <w:rFonts w:cs="Times New Roman"/>
          </w:rPr>
          <w:delText xml:space="preserve">proteins found to be significantly </w:delText>
        </w:r>
        <w:commentRangeStart w:id="177"/>
        <w:commentRangeStart w:id="178"/>
        <w:r w:rsidR="00BE3AAE" w:rsidDel="00981D7A">
          <w:rPr>
            <w:rFonts w:cs="Times New Roman"/>
          </w:rPr>
          <w:delText>changing with age</w:delText>
        </w:r>
        <w:r w:rsidR="000266B7" w:rsidRPr="00BE3AAE" w:rsidDel="00981D7A">
          <w:rPr>
            <w:rFonts w:cs="Times New Roman"/>
          </w:rPr>
          <w:delText xml:space="preserve">, 11 </w:delText>
        </w:r>
      </w:del>
      <w:ins w:id="179" w:author="Fredrik Levander" w:date="2021-05-05T17:17:00Z">
        <w:del w:id="180" w:author="Valentina Siino" w:date="2021-05-17T21:24:00Z">
          <w:r w:rsidR="00BE3AAE" w:rsidDel="00981D7A">
            <w:rPr>
              <w:rFonts w:cs="Times New Roman"/>
            </w:rPr>
            <w:delText>were also</w:delText>
          </w:r>
        </w:del>
      </w:ins>
      <w:del w:id="181" w:author="Valentina Siino" w:date="2021-05-17T21:24:00Z">
        <w:r w:rsidR="000266B7" w:rsidRPr="00BE3AAE" w:rsidDel="00981D7A">
          <w:rPr>
            <w:rFonts w:cs="Times New Roman"/>
          </w:rPr>
          <w:delText xml:space="preserve"> correlated </w:delText>
        </w:r>
        <w:commentRangeEnd w:id="177"/>
        <w:r w:rsidR="00BE3AAE" w:rsidDel="00981D7A">
          <w:rPr>
            <w:rStyle w:val="CommentReference"/>
          </w:rPr>
          <w:commentReference w:id="177"/>
        </w:r>
        <w:commentRangeEnd w:id="178"/>
        <w:r w:rsidDel="00981D7A">
          <w:rPr>
            <w:rStyle w:val="CommentReference"/>
          </w:rPr>
          <w:commentReference w:id="178"/>
        </w:r>
        <w:r w:rsidR="000266B7" w:rsidRPr="00BE3AAE" w:rsidDel="00981D7A">
          <w:rPr>
            <w:rFonts w:cs="Times New Roman"/>
          </w:rPr>
          <w:delText xml:space="preserve">to gender. </w:delText>
        </w:r>
      </w:del>
      <w:r w:rsidR="000266B7" w:rsidRPr="00BE3AAE">
        <w:rPr>
          <w:rFonts w:cs="Times New Roman"/>
        </w:rPr>
        <w:t>As expected, 2</w:t>
      </w:r>
      <w:r w:rsidR="00B65361" w:rsidRPr="00BE3AAE">
        <w:rPr>
          <w:rFonts w:cs="Times New Roman"/>
        </w:rPr>
        <w:t xml:space="preserve"> proteins are </w:t>
      </w:r>
      <w:r w:rsidR="00D74C03" w:rsidRPr="00BE3AAE">
        <w:rPr>
          <w:rFonts w:cs="Times New Roman"/>
        </w:rPr>
        <w:t>hormonal proteins</w:t>
      </w:r>
      <w:r w:rsidR="00C35956" w:rsidRPr="00BE3AAE">
        <w:rPr>
          <w:rFonts w:cs="Times New Roman"/>
        </w:rPr>
        <w:t xml:space="preserve"> (SHBG and PZP). </w:t>
      </w:r>
      <w:commentRangeStart w:id="182"/>
      <w:r w:rsidR="00C35956" w:rsidRPr="00BE3AAE">
        <w:rPr>
          <w:rFonts w:cs="Times New Roman"/>
          <w:highlight w:val="yellow"/>
        </w:rPr>
        <w:t>Can we have a plot for the proteins related to gender?</w:t>
      </w:r>
      <w:r w:rsidR="00C35956" w:rsidRPr="00BE3AAE">
        <w:rPr>
          <w:rFonts w:cs="Times New Roman"/>
        </w:rPr>
        <w:t xml:space="preserve"> </w:t>
      </w:r>
      <w:commentRangeEnd w:id="182"/>
      <w:r w:rsidR="002635B0">
        <w:rPr>
          <w:rStyle w:val="CommentReference"/>
        </w:rPr>
        <w:commentReference w:id="182"/>
      </w:r>
    </w:p>
    <w:p w14:paraId="63F0770A" w14:textId="43A3F143" w:rsidR="00915BC8" w:rsidRPr="00533A32" w:rsidRDefault="00814D72" w:rsidP="00A360F9">
      <w:pPr>
        <w:spacing w:line="360" w:lineRule="auto"/>
        <w:jc w:val="both"/>
        <w:rPr>
          <w:rFonts w:cs="Times New Roman"/>
        </w:rPr>
      </w:pPr>
      <w:r w:rsidRPr="00BE3AAE">
        <w:rPr>
          <w:rFonts w:cs="Times New Roman"/>
        </w:rPr>
        <w:t>UA is the end product of purine metabolism.  The role of UA is controversial</w:t>
      </w:r>
      <w:r w:rsidR="00B802D9" w:rsidRPr="00BE3AAE">
        <w:rPr>
          <w:rFonts w:cs="Times New Roman"/>
        </w:rPr>
        <w:t xml:space="preserve"> since it has been reported to enhance oxidative stress</w:t>
      </w:r>
      <w:r w:rsidR="0060172D">
        <w:rPr>
          <w:rFonts w:cs="Times New Roman"/>
        </w:rPr>
        <w:t xml:space="preserve"> </w:t>
      </w:r>
      <w:r w:rsidR="0060172D">
        <w:rPr>
          <w:rFonts w:cs="Times New Roman"/>
        </w:rPr>
        <w:fldChar w:fldCharType="begin" w:fldLock="1"/>
      </w:r>
      <w:r w:rsidR="0060172D">
        <w:rPr>
          <w:rFonts w:cs="Times New Roman"/>
        </w:rPr>
        <w:instrText>ADDIN CSL_CITATION {"citationItems":[{"id":"ITEM-1","itemData":{"DOI":"10.1097/HJH.0b013e328337da1d","ISSN":"02636352","PMID":"20486275","abstract":"AIMS: Oxidative stress is known to be a major mechanism of endothelial dysfunction, which plays a key role in the development of cardiovascular disease. Although uric acid is one of the most important antioxidants, recent studies have suggested that uric acid may have a causal role in endothelial dysfunction. In order to understand the paradoxical association of uric acid with oxidative stress and vascular disease, we investigated whether uric acid induced oxidative stress in human vascular endothelial cells. We also examined whether uric acid-induced changes in redox status were related to aging and death of endothelial cells or an activation of local renin-angiotensin system, another mediator of endothelial dysfunction. Methods: Endothelial senescence and apoptosis were evaluated by senescence-associated β-galactosidase staining and annexin V-propidium iodide staining in primary isolated human umbilical vein endothelial cells (HUVECs). Production of reactive oxygen species was assessed by dichlorofluorescein diacetate staining. mRNA expression of angiotensinogen, angiotensin-converting enzyme and the receptors of angiotensin II was evaluated by real-time PCR, and angiotensin II levels were measured in uric acid-stimulated HUVECs. Results: Uric acid-induced senescence and apoptosis in HUVECs at concentrations more than 6 and 9 mg/dl, respectively. Uric acid-induced alterations in cell proliferation, senescence and apoptosis were blocked by probenecid, enalaprilat or telmisartan. Uric acid significantly increased production of reactive oxygen species beginning at 5 min, and uric acid-induced senescence and apoptosis of HUVECs were ameliorated by N-acetylcysteine or tempol. Uric acid also upregulated the expression of angiotensinogen, angiotensin-converting enzyme and angiotensin II receptors and increased angiotensin II levels, which was ameliorated with tempol. Conclusion: Uric acid-induced aging and death of human endothelial cells are medicated by local activation of oxidative stress and the renin-angiotensin system, which provides a novel mechanism of uric acid-induced endothelial dysfunction. Therapies targeting uric acid may be beneficial in cardiovascular disease. © 2010 Wolters Kluwer Health | Lippincott Williams &amp; Wilkins.","author":[{"dropping-particle":"","family":"Yu","given":"Min A.","non-dropping-particle":"","parse-names":false,"suffix":""},{"dropping-particle":"","family":"Sánchez-Lozada","given":"Laura G.","non-dropping-particle":"","parse-names":false,"suffix":""},{"dropping-particle":"","family":"Johnson","given":"Richard J.","non-dropping-particle":"","parse-names":false,"suffix":""},{"dropping-particle":"","family":"Kang","given":"Duk Hee","non-dropping-particle":"","parse-names":false,"suffix":""}],"container-title":"Journal of Hypertension","id":"ITEM-1","issue":"6","issued":{"date-parts":[["2010"]]},"page":"1234-1242","publisher":"Lippincott Williams and Wilkins","title":"Oxidative stress with an activation of the renin-angiotensin system in human vascular endothelial cells as a novel mechanism of uric acid-induced endothelial dysfunction","type":"article-journal","volume":"28"},"uris":["http://www.mendeley.com/documents/?uuid=29f80bd5-ddfa-309d-8f78-88f7900b353c"]}],"mendeley":{"formattedCitation":"(Yu, Sánchez-Lozada, Johnson, &amp; Kang, 2010)","plainTextFormattedCitation":"(Yu, Sánchez-Lozada, Johnson, &amp; Kang, 2010)","previouslyFormattedCitation":"(Yu, Sánchez-Lozada, Johnson, &amp; Kang, 2010)"},"properties":{"noteIndex":0},"schema":"https://github.com/citation-style-language/schema/raw/master/csl-citation.json"}</w:instrText>
      </w:r>
      <w:r w:rsidR="0060172D">
        <w:rPr>
          <w:rFonts w:cs="Times New Roman"/>
        </w:rPr>
        <w:fldChar w:fldCharType="separate"/>
      </w:r>
      <w:r w:rsidR="0060172D" w:rsidRPr="0060172D">
        <w:rPr>
          <w:rFonts w:cs="Times New Roman"/>
          <w:noProof/>
        </w:rPr>
        <w:t>(Yu, Sánchez-Lozada, Johnson, &amp; Kang, 2010)</w:t>
      </w:r>
      <w:r w:rsidR="0060172D">
        <w:rPr>
          <w:rFonts w:cs="Times New Roman"/>
        </w:rPr>
        <w:fldChar w:fldCharType="end"/>
      </w:r>
      <w:r w:rsidR="00B802D9" w:rsidRPr="00BE3AAE">
        <w:rPr>
          <w:rFonts w:cs="Times New Roman"/>
        </w:rPr>
        <w:t xml:space="preserve"> </w:t>
      </w:r>
      <w:r w:rsidR="00814141" w:rsidRPr="00C86F85">
        <w:rPr>
          <w:rFonts w:cs="Times New Roman"/>
        </w:rPr>
        <w:t xml:space="preserve">while other studies suggest that UA </w:t>
      </w:r>
      <w:r w:rsidR="005975D3" w:rsidRPr="00CB6685">
        <w:rPr>
          <w:rFonts w:cs="Times New Roman"/>
        </w:rPr>
        <w:t xml:space="preserve">is a reactive oxygen </w:t>
      </w:r>
      <w:r w:rsidR="005975D3" w:rsidRPr="007669D0">
        <w:rPr>
          <w:rFonts w:cs="Times New Roman"/>
        </w:rPr>
        <w:t xml:space="preserve">species (ROS) scavenger, thus playing </w:t>
      </w:r>
      <w:r w:rsidR="00814141" w:rsidRPr="006D31FA">
        <w:rPr>
          <w:rFonts w:cs="Times New Roman"/>
        </w:rPr>
        <w:t>an antioxidant effect</w:t>
      </w:r>
      <w:r w:rsidR="005975D3" w:rsidRPr="00817885">
        <w:rPr>
          <w:rFonts w:cs="Times New Roman"/>
        </w:rPr>
        <w:t xml:space="preserve"> </w:t>
      </w:r>
      <w:r w:rsidR="0060172D">
        <w:rPr>
          <w:rFonts w:cs="Times New Roman"/>
        </w:rPr>
        <w:fldChar w:fldCharType="begin" w:fldLock="1"/>
      </w:r>
      <w:r w:rsidR="0060172D">
        <w:rPr>
          <w:rFonts w:cs="Times New Roman"/>
        </w:rPr>
        <w:instrText>ADDIN CSL_CITATION {"citationItems":[{"id":"ITEM-1","itemData":{"DOI":"10.1016/j.jare.2017.03.003","ISSN":"20901232","abstract":"Uric acid is synthesized mainly in the liver, intestines and the vascular endothelium as the end product of an exogenous pool of purines, and endogenously from damaged, dying and dead cells, whereby nucleic acids, adenine and guanine, are degraded into uric acid. Mentioning uric acid generates dread because it is the established etiological agent of the severe, acute and chronic inflammatory arthritis, gout and is implicated in the initiation and progress of the metabolic syndrome. Yet, uric acid is the predominant anti-oxidant molecule in plasma and is necessary and sufficient for induction of type 2 immune responses. These properties may explain its protective potential in neurological and infectious diseases, mainly schistosomiasis. The pivotal protective potential of uric acid against blood-borne pathogens and neurological and autoimmune diseases is yet to be established.","author":[{"dropping-particle":"","family":"Ridi","given":"Rashika","non-dropping-particle":"El","parse-names":false,"suffix":""},{"dropping-particle":"","family":"Tallima","given":"Hatem","non-dropping-particle":"","parse-names":false,"suffix":""}],"container-title":"Journal of Advanced Research","id":"ITEM-1","issue":"5","issued":{"date-parts":[["2017","9","1"]]},"page":"487-493","publisher":"Elsevier B.V.","title":"Physiological functions and pathogenic potential of uric acid: A review","type":"article","volume":"8"},"uris":["http://www.mendeley.com/documents/?uuid=4f5e0d24-e779-311e-a1ba-e2ced708f738"]},{"id":"ITEM-2","itemData":{"DOI":"10.1080/15257770802138558","ISSN":"15257770","PMID":"18600514","abstract":"Uric acid, despite being a major antioxidant in the human plasma, both correlates and predicts development of obesity, hypertension, and cardiovascular disease, conditions associated with oxidative stress. While one explanation for this paradox could be that a rise in uric acid represents an attempted protective response by the host, we review the evidence that uric acid may function either as an antioxidant (primarily in plasma) or pro-oxidant (primarily within the cell). We suggest that it is the pro-oxidative effects of uric acid that occur in cardiovascular disease and may have a contributory role in the pathogenesis of these conditions. Copyright © Taylor &amp; Francis Group, LLC.","author":[{"dropping-particle":"","family":"Sautin","given":"Yuri Y.","non-dropping-particle":"","parse-names":false,"suffix":""},{"dropping-particle":"","family":"Johnson","given":"Richard J.","non-dropping-particle":"","parse-names":false,"suffix":""}],"container-title":"Nucleosides, Nucleotides and Nucleic Acids","id":"ITEM-2","issue":"6-7","issued":{"date-parts":[["2008","6"]]},"page":"608-619","publisher":"Nucleosides Nucleotides Nucleic Acids","title":"Uric acid: The oxidant-antioxidant paradox","type":"paper-conference","volume":"27"},"uris":["http://www.mendeley.com/documents/?uuid=65e3ef08-d5ca-31bf-80ad-8f4522b78ca7"]},{"id":"ITEM-3","itemData":{"DOI":"10.2174/138161205774913255","ISSN":"13816128","PMID":"16375736","abstract":"Uric acid is the final product of purine metabolism in humans. The final two reactions of its production catalyzing the conversion of hypoxanthine to xanthine and the latter to uric acid are catalysed by the enzyme xanthine oxidoreductase, which may attain two inter-convertible forms, namely xanthine dehydrogenase or xanthine oxidase. The latter uses molecular oxygen as electron acceptor and generates superoxide anion and other reactive oxygen products. The role of uric acid in conditions associated with oxidative stress is not entirely clear. Evidence mainly based on epidemiological studies suggests that increased serum levels of uric acid are a risk factor for cardiovascular disease where oxidative stress plays an important pathophysiological role. Also, allopurinol, a xanthine oxidoreductase inhibitor that lowers serum levels of uric acid exerts protective effects in situations associated with oxidative stress (e.g. ischaemia-reperfusion injury, cardiovascular disease). However, there is increasing experimental and clinical evidence showing that uric acid has an important role in vivo as an antioxidant. This review presents the current evidence regarding the antioxidant role of uric acid and suggests that it has an important role as an oxidative stress marker and a potential therapeutic role as an antioxidant. Further well designed clinical studies are needed to clarify the potential use of uric acid (or uric acid precursors) in diseases associated with oxidative stress.","author":[{"dropping-particle":"","family":"Glantzounis","given":"G.","non-dropping-particle":"","parse-names":false,"suffix":""},{"dropping-particle":"","family":"Tsimoyiannis","given":"E.","non-dropping-particle":"","parse-names":false,"suffix":""},{"dropping-particle":"","family":"Kappas","given":"A.","non-dropping-particle":"","parse-names":false,"suffix":""},{"dropping-particle":"","family":"Galaris","given":"D.","non-dropping-particle":"","parse-names":false,"suffix":""}],"container-title":"Current Pharmaceutical Design","id":"ITEM-3","issue":"32","issued":{"date-parts":[["2005","11","24"]]},"page":"4145-4151","publisher":"Bentham Science Publishers Ltd.","title":"Uric Acid and Oxidative Stress","type":"article-journal","volume":"11"},"uris":["http://www.mendeley.com/documents/?uuid=7a95f6ae-51d8-399e-a4ba-a66e383425d7"]}],"mendeley":{"formattedCitation":"(El Ridi &amp; Tallima, 2017; Glantzounis, Tsimoyiannis, Kappas, &amp; Galaris, 2005; Sautin &amp; Johnson, 2008)","plainTextFormattedCitation":"(El Ridi &amp; Tallima, 2017; Glantzounis, Tsimoyiannis, Kappas, &amp; Galaris, 2005; Sautin &amp; Johnson, 2008)","previouslyFormattedCitation":"(El Ridi &amp; Tallima, 2017; Glantzounis, Tsimoyiannis, Kappas, &amp; Galaris, 2005; Sautin &amp; Johnson, 2008)"},"properties":{"noteIndex":0},"schema":"https://github.com/citation-style-language/schema/raw/master/csl-citation.json"}</w:instrText>
      </w:r>
      <w:r w:rsidR="0060172D">
        <w:rPr>
          <w:rFonts w:cs="Times New Roman"/>
        </w:rPr>
        <w:fldChar w:fldCharType="separate"/>
      </w:r>
      <w:r w:rsidR="0060172D" w:rsidRPr="0060172D">
        <w:rPr>
          <w:rFonts w:cs="Times New Roman"/>
          <w:noProof/>
        </w:rPr>
        <w:t>(El Ridi &amp; Tallima, 2017; Glantzounis, Tsimoyiannis, Kappas, &amp; Galaris, 2005; Sautin &amp; Johnson, 2008)</w:t>
      </w:r>
      <w:r w:rsidR="0060172D">
        <w:rPr>
          <w:rFonts w:cs="Times New Roman"/>
        </w:rPr>
        <w:fldChar w:fldCharType="end"/>
      </w:r>
      <w:r w:rsidR="00814141" w:rsidRPr="00533A32">
        <w:rPr>
          <w:rFonts w:cs="Times New Roman"/>
        </w:rPr>
        <w:t xml:space="preserve">. </w:t>
      </w:r>
      <w:r w:rsidR="005304A7" w:rsidRPr="00533A32">
        <w:rPr>
          <w:rFonts w:cs="Times New Roman"/>
        </w:rPr>
        <w:t>Even</w:t>
      </w:r>
      <w:r w:rsidR="006C417E" w:rsidRPr="00533A32">
        <w:rPr>
          <w:rFonts w:cs="Times New Roman"/>
        </w:rPr>
        <w:t xml:space="preserve"> UA correlation with age is controversial since it has been shown to physiologically increase during adulthood and it has been associated to endothelial dysfunctions and hypertension</w:t>
      </w:r>
      <w:r w:rsidR="0060172D">
        <w:rPr>
          <w:rFonts w:cs="Times New Roman"/>
        </w:rPr>
        <w:t xml:space="preserve"> </w:t>
      </w:r>
      <w:commentRangeStart w:id="183"/>
      <w:r w:rsidR="0060172D">
        <w:rPr>
          <w:rFonts w:cs="Times New Roman"/>
        </w:rPr>
        <w:fldChar w:fldCharType="begin" w:fldLock="1"/>
      </w:r>
      <w:r w:rsidR="0060172D">
        <w:rPr>
          <w:rFonts w:cs="Times New Roman"/>
        </w:rPr>
        <w:instrText>ADDIN CSL_CITATION {"citationItems":[{"id":"ITEM-1","itemData":{"DOI":"10.1093/gerona/57.10.M660","ISSN":"1079-5006","abstract":"Background. Serum uric acid (SUA) is related not only to an increased risk of gout, but also to an increased risk of cardiovascular diseases. However, real age-related changes in SUA remain unknown. Methods. Longitudinal population-based study of epidemiological follow-up data of SUA, body mass index (BMI), and alcohol intake was conducted at a health examination center between 1989 and 1998. The subjects were 80,506 Japanese office workers or their families (50,157 men and 30,349 women) with an average age of 44.5 years for the men and 43.7 years for the women. Results. SUA increased with age in all birth cohorts examined in men, and in women except for the youngest birth cohort (1960-1969). BMI and alcohol consumption positively contributed to the longitudinal changes of SUA. However, SUA also increased with age in the model controlled for BM1 and alcohol consumption. There were birth cohort effects of SUA; at most ages, there were higher SUA levels in younger cohorts in men and lower SUA levels in younger cohorts in women, respectively. Conclusions. SUA levels in men and women increased with advancing age, despite changes in drinking and in the BMI. There are birth cohort effects for SUA levels in the Japanese population.","author":[{"dropping-particle":"","family":"Kuzuya","given":"M.","non-dropping-particle":"","parse-names":false,"suffix":""},{"dropping-particle":"","family":"Ando","given":"F.","non-dropping-particle":"","parse-names":false,"suffix":""},{"dropping-particle":"","family":"Iguchi","given":"A.","non-dropping-particle":"","parse-names":false,"suffix":""},{"dropping-particle":"","family":"Shimokata","given":"H.","non-dropping-particle":"","parse-names":false,"suffix":""}],"container-title":"The Journals of Gerontology Series A: Biological Sciences and Medical Sciences","id":"ITEM-1","issue":"10","issued":{"date-parts":[["2002","10","1"]]},"page":"M660-M664","publisher":"Gerontological Society of America","title":"Effect of Aging on Serum Uric Acid Levels: Longitudinal Changes in a Large Japanese Population Group","type":"article-journal","volume":"57"},"uris":["http://www.mendeley.com/documents/?uuid=100098c0-cb2d-3fc5-8c0f-cb193c16fe91"]},{"id":"ITEM-2","itemData":{"DOI":"10.1038/hr.2013.5","ISSN":"09169636","PMID":"23446775","abstract":"Serum uric acid (SUA) levels are strongly correlated with aging, gender, renal function, obesity, and metabolic abnormality; however, whether SUA has a causative role in elevated blood pressure (BP) is still a matter of debate. From a single community, we recruited 1177 eligible women (mean age, 61±13 years) during their annual health examination. All subjects were divided into two groups according to their age (participants aged ≥55 years and those aged &lt;55 years). We investigated whether age and SUA are synergistically associated with BP, independent of confounding factors. Of these subjects, SUA significantly correlated with both systolic BP (SBP; r=0.236, P&lt;0.001) and diastolic BP (DBP; r=0.263, P&lt;0.001) in female participants aged &lt;55 years but not in those aged ≥55 years. The interaction between age and SUA on BP as well as age and body mass index, triglycerides, high-density lipoprotein cholesterol, fasting plasma glucose, prevalence of antidiabetic medication and SUA was a significant and independent determinant of both SBP (β=-0.106, P=0.011) and DBP (β=-0.070, P=0.003). In participants aged &lt;55 years, the multivariate-adjusted odds ratio (95% confidence interval) for hypertension was 3.03 (1.13-8.11) for the highest tertile (4.8-10.8 mg dl-1) of SUA compared with the lowest tertile (0.7-3.8 mg dl-1) but was not significant in those aged ≥55 years. These results suggested that age and SUA have a synergistic effect on BP status in community-dwelling women, independent of conventional cardiovascular risk factors. © 2013 The Japanese Society of Hypertension All rights reserved.","author":[{"dropping-particle":"","family":"Kawamoto","given":"Ryuichi","non-dropping-particle":"","parse-names":false,"suffix":""},{"dropping-particle":"","family":"Tabara","given":"Yasuharu","non-dropping-particle":"","parse-names":false,"suffix":""},{"dropping-particle":"","family":"Kohara","given":"Katsuhiko","non-dropping-particle":"","parse-names":false,"suffix":""},{"dropping-particle":"","family":"Kusunoki","given":"Tomo","non-dropping-particle":"","parse-names":false,"suffix":""},{"dropping-particle":"","family":"Abe","given":"Masanori","non-dropping-particle":"","parse-names":false,"suffix":""},{"dropping-particle":"","family":"Miki","given":"Tetsuro","non-dropping-particle":"","parse-names":false,"suffix":""}],"container-title":"Hypertension Research","id":"ITEM-2","issue":"7","issued":{"date-parts":[["2013","7","28"]]},"page":"634-638","publisher":"Nature Publishing Group","title":"Synergistic influence of age and serum uric acid on blood pressure among community-dwelling Japanese women","type":"article-journal","volume":"36"},"uris":["http://www.mendeley.com/documents/?uuid=6d0948f9-5179-38d6-ad76-fee28167f79d"]},{"id":"ITEM-3","itemData":{"DOI":"10.1080/10641963.2017.1299750","ISSN":"1064-1963","abstract":"Positive association between blood pressure (BP) and uric acid is evident, but specific effect size of serum uric acid (SUA) at different levels on BP is unclear, and interaction effect of SUA with other metabolic factors on BP was rarely reported. A cross-sectional study was conducted by making use of data from an epidemic investigation. A total of 3658 subjects were enrolled in our data analysis. In male subjects, for each 1 mg/dL increase in the SUA level, systolic blood pressure (SBP) and diastolic blood pressure (DBP) increased by 1.339 mmHg [95% CI: 0.552–2.126] and 0.515 mmHg [95% CI: 0.013–1.016], respectively, after adjusting for age, fasting plasma glucose (FPG), triglyceride (TG), total cholesterol (TC), estimated-glomerular filtration rate (eGFR), body mass index (BMI), drinking, smoking, and waist–hip ratio (WHR). And in female subjects, for each 1 mg/dL increase in the SUA level, SBP and DBP increased by 1.180 mmHg [95% CI: 0.401–1.959] and 0.549 mmHg [95% CI: 0.086–1.011], respectively, after adjusting the same factors. In males, in subjects with SUA &lt; 6 mg/dL, SBP increased by 0.585 mmHg [95% CI: −0.976 to 2.146] for each 1 mg/dL increase in the SUA level, while in subjects with SUA ≥ 6 mg/dL, SBP increased by 3.271 mmHg [95% CI: 1.244–5.297] (p interaction = 0.0369), after adjusting age, BMI, smoking, drinking, TG, TC, FPG, eGFR, and WHR. This difference was not observed in DBP and females. Interaction effects between SUA and BMI, TG, FPG on BP were discovered. In conclusion, higher level of SUA has a stronger effect on BP and other metabolic factors: FPG, TG, and BMI could strengthen the effect of SUA on BP.","author":[{"dropping-particle":"","family":"Zhou","given":"Hui","non-dropping-particle":"","parse-names":false,"suffix":""},{"dropping-particle":"","family":"Wang","given":"Yangang","non-dropping-particle":"","parse-names":false,"suffix":""},{"dropping-particle":"","family":"Cui","given":"Lingling","non-dropping-particle":"","parse-names":false,"suffix":""},{"dropping-particle":"","family":"Chen","given":"Ying","non-dropping-particle":"","parse-names":false,"suffix":""},{"dropping-particle":"","family":"Li","given":"Changgui","non-dropping-particle":"","parse-names":false,"suffix":""},{"dropping-particle":"","family":"Zhao","given":"Jinjiao","non-dropping-particle":"","parse-names":false,"suffix":""}],"container-title":"Clinical and Experimental Hypertension","id":"ITEM-3","issue":"7","issued":{"date-parts":[["2017","10","3"]]},"page":"601-605","publisher":"Taylor and Francis Ltd","title":"The ongoing role of serum uric acid in blood pressure","type":"article-journal","volume":"39"},"uris":["http://www.mendeley.com/documents/?uuid=231336a7-62e7-3d71-8864-ca723dc7187a"]}],"mendeley":{"formattedCitation":"(Kawamoto et al., 2013; Kuzuya, Ando, Iguchi, &amp; Shimokata, 2002; Zhou et al., 2017)","plainTextFormattedCitation":"(Kawamoto et al., 2013; Kuzuya, Ando, Iguchi, &amp; Shimokata, 2002; Zhou et al., 2017)","previouslyFormattedCitation":"(Kawamoto et al., 2013; Kuzuya, Ando, Iguchi, &amp; Shimokata, 2002; Zhou et al., 2017)"},"properties":{"noteIndex":0},"schema":"https://github.com/citation-style-language/schema/raw/master/csl-citation.json"}</w:instrText>
      </w:r>
      <w:r w:rsidR="0060172D">
        <w:rPr>
          <w:rFonts w:cs="Times New Roman"/>
        </w:rPr>
        <w:fldChar w:fldCharType="separate"/>
      </w:r>
      <w:r w:rsidR="0060172D" w:rsidRPr="0060172D">
        <w:rPr>
          <w:rFonts w:cs="Times New Roman"/>
          <w:noProof/>
        </w:rPr>
        <w:t>(Kawamoto et al., 2013; Kuzuya, Ando, Iguchi, &amp; Shimokata, 2002; Zhou et al., 2017)</w:t>
      </w:r>
      <w:r w:rsidR="0060172D">
        <w:rPr>
          <w:rFonts w:cs="Times New Roman"/>
        </w:rPr>
        <w:fldChar w:fldCharType="end"/>
      </w:r>
      <w:r w:rsidR="006C417E" w:rsidRPr="00533A32">
        <w:rPr>
          <w:rFonts w:cs="Times New Roman"/>
        </w:rPr>
        <w:t>.</w:t>
      </w:r>
      <w:commentRangeEnd w:id="183"/>
      <w:r w:rsidR="00750C5E">
        <w:rPr>
          <w:rStyle w:val="CommentReference"/>
        </w:rPr>
        <w:commentReference w:id="183"/>
      </w:r>
      <w:r w:rsidR="006C417E" w:rsidRPr="00533A32">
        <w:rPr>
          <w:rFonts w:cs="Times New Roman"/>
        </w:rPr>
        <w:t xml:space="preserve"> On the contrary, increased levels of UA in </w:t>
      </w:r>
      <w:r w:rsidR="002D1CD0" w:rsidRPr="00533A32">
        <w:rPr>
          <w:rFonts w:cs="Times New Roman"/>
        </w:rPr>
        <w:t>elderly populations have proved a greater muscle strength</w:t>
      </w:r>
      <w:r w:rsidR="0060172D">
        <w:rPr>
          <w:rFonts w:cs="Times New Roman"/>
        </w:rPr>
        <w:t xml:space="preserve"> </w:t>
      </w:r>
      <w:r w:rsidR="0060172D">
        <w:rPr>
          <w:rFonts w:cs="Times New Roman"/>
        </w:rPr>
        <w:fldChar w:fldCharType="begin" w:fldLock="1"/>
      </w:r>
      <w:r w:rsidR="00AB776F">
        <w:rPr>
          <w:rFonts w:cs="Times New Roman"/>
        </w:rPr>
        <w:instrText>ADDIN CSL_CITATION {"citationItems":[{"id":"ITEM-1","itemData":{"DOI":"10.1186/s13075-019-1858-2","ISSN":"14786362","PMID":"30867037","abstract":"Background: We aimed to investigate the association of serum UA level with muscle strength assessed by handgrip strength (HGS) in a large Korean adult population. Methods: Cross-sectional data were obtained from the seventh Korea National Health and Nutrition Examination Survey (KNHANES) 2016. The KNHANES 2016 study included 8150 subjects, of whom 4230 subjects were analyzed in this study. The association between serum UA level and HGS was investigated with adjustment for confounding factors. Results: Serum UA was divided into sex-specific tertiles After adjustment for potential confounding factors, HGS was significantly greater in the high serum UA group (the third tertile) than in the low UA group (the first tertile) in the elderly (age ≥ 60 years) population (coefficient β [95% confidence interval (CI)] = 1.017 [0.115-1.920]). When the elderly population was subdivided according to the presence of metabolic syndrome (metS), the impact of UA remained significant only in individuals with metS. In the aged population, high serum UA level reduced the risk for low HGS (OR, 95% CI = 0.69, 0.48-0.98, p = 0.041) only in male subjects. Conclusions: A population-based cross-sectional survey in Korea revealed that high serum UA level is associated with increased HGS in the aged population. The antioxidant property of UA may enhance muscle strength, especially in the elderly population.","author":[{"dropping-particle":"","family":"Lee","given":"Jennifer","non-dropping-particle":"","parse-names":false,"suffix":""},{"dropping-particle":"","family":"Hong","given":"Yeon Sik","non-dropping-particle":"","parse-names":false,"suffix":""},{"dropping-particle":"","family":"Park","given":"Sung Hwan","non-dropping-particle":"","parse-names":false,"suffix":""},{"dropping-particle":"","family":"Kang","given":"Kwi Young","non-dropping-particle":"","parse-names":false,"suffix":""}],"container-title":"Arthritis Research and Therapy","id":"ITEM-1","issue":"1","issued":{"date-parts":[["2019","3","12"]]},"page":"73","publisher":"BioMed Central Ltd.","title":"High serum uric acid level is associated with greater handgrip strength in the aged population","type":"article-journal","volume":"21"},"uris":["http://www.mendeley.com/documents/?uuid=a887ee67-26fb-3a31-a7f1-62b6ee1ce3f5"]}],"mendeley":{"formattedCitation":"(Lee, Hong, Park, &amp; Kang, 2019)","plainTextFormattedCitation":"(Lee, Hong, Park, &amp; Kang, 2019)","previouslyFormattedCitation":"(Lee, Hong, Park, &amp; Kang, 2019)"},"properties":{"noteIndex":0},"schema":"https://github.com/citation-style-language/schema/raw/master/csl-citation.json"}</w:instrText>
      </w:r>
      <w:r w:rsidR="0060172D">
        <w:rPr>
          <w:rFonts w:cs="Times New Roman"/>
        </w:rPr>
        <w:fldChar w:fldCharType="separate"/>
      </w:r>
      <w:r w:rsidR="0060172D" w:rsidRPr="0060172D">
        <w:rPr>
          <w:rFonts w:cs="Times New Roman"/>
          <w:noProof/>
        </w:rPr>
        <w:t xml:space="preserve">(Lee, Hong, Park, &amp; Kang, </w:t>
      </w:r>
      <w:r w:rsidR="0060172D" w:rsidRPr="0060172D">
        <w:rPr>
          <w:rFonts w:cs="Times New Roman"/>
          <w:noProof/>
        </w:rPr>
        <w:lastRenderedPageBreak/>
        <w:t>2019)</w:t>
      </w:r>
      <w:r w:rsidR="0060172D">
        <w:rPr>
          <w:rFonts w:cs="Times New Roman"/>
        </w:rPr>
        <w:fldChar w:fldCharType="end"/>
      </w:r>
      <w:r w:rsidR="00946ACB" w:rsidRPr="00533A32">
        <w:rPr>
          <w:rFonts w:cs="Times New Roman"/>
        </w:rPr>
        <w:t xml:space="preserve">, while in </w:t>
      </w:r>
      <w:r w:rsidR="00C151A1" w:rsidRPr="00533A32">
        <w:rPr>
          <w:rFonts w:cs="Times New Roman"/>
          <w:i/>
        </w:rPr>
        <w:t xml:space="preserve">Caenorhabditis elegans </w:t>
      </w:r>
      <w:r w:rsidR="00C151A1" w:rsidRPr="00533A32">
        <w:rPr>
          <w:rFonts w:cs="Times New Roman"/>
        </w:rPr>
        <w:t>high levels of UA seem to increase life span</w:t>
      </w:r>
      <w:r w:rsidR="0060172D">
        <w:rPr>
          <w:rFonts w:cs="Times New Roman"/>
        </w:rPr>
        <w:t xml:space="preserve"> </w:t>
      </w:r>
      <w:r w:rsidR="00AB776F">
        <w:rPr>
          <w:rFonts w:cs="Times New Roman"/>
        </w:rPr>
        <w:fldChar w:fldCharType="begin" w:fldLock="1"/>
      </w:r>
      <w:r w:rsidR="005422C3">
        <w:rPr>
          <w:rFonts w:cs="Times New Roman"/>
        </w:rPr>
        <w:instrText>ADDIN CSL_CITATION {"citationItems":[{"id":"ITEM-1","itemData":{"DOI":"10.18632/aging.102781","ISSN":"19454589","PMID":"32074508","abstract":"Uric acid is a common metabolite found in mammals' serum. Recently, several metabolites have been identified that modulate aging, and uric acid levels are positively correlated with mammals' lifespan. However, the molecular mechanisms underlying this are largely undefined. Here we show that uric acid, an end product of purine metabolism, enhances the resistance of oxidative stress and extends the life span of Caenorhabditis elegans (C. elegans). We show that uric acid enhances a variety of pathways and leads to the upregulation of genes that are required for uric acid-mediated life span extension. We find that the transcription factors DAF-16/FOXO, SKN-1/NRF2 and HSF-1 contribute to the beneficial longevity conferred by uric acid. We also show that uric acid induced life span extension by regulating the reproductive signaling and insulin/IGF-1 signaling (IIS) pathways. In addition, we find that mitochondrial function plays an important role in uric acid-mediated life span extension. Taken together, these data suggest that uric acid prolongs the life span of C. elegans, in part, because of its antioxidative activity, which in turn regulates the IIS and the reproductive signaling pathways, thereby activating the function of the transcription factors DAF-16, HSF-1 and SKN-1.","author":[{"dropping-particle":"","family":"Wan","given":"Qin Li","non-dropping-particle":"","parse-names":false,"suffix":""},{"dropping-particle":"","family":"Fu","given":"Xiaodie","non-dropping-particle":"","parse-names":false,"suffix":""},{"dropping-particle":"","family":"Dai","given":"Wenyu","non-dropping-particle":"","parse-names":false,"suffix":""},{"dropping-particle":"","family":"Yang","given":"Jing","non-dropping-particle":"","parse-names":false,"suffix":""},{"dropping-particle":"","family":"Luo","given":"Zhenhuan","non-dropping-particle":"","parse-names":false,"suffix":""},{"dropping-particle":"","family":"Meng","given":"Xiao","non-dropping-particle":"","parse-names":false,"suffix":""},{"dropping-particle":"","family":"Liu","given":"Xiao","non-dropping-particle":"","parse-names":false,"suffix":""},{"dropping-particle":"","family":"Zhong","given":"Ruowei","non-dropping-particle":"","parse-names":false,"suffix":""},{"dropping-particle":"","family":"Yang","given":"Hengwen","non-dropping-particle":"","parse-names":false,"suffix":""},{"dropping-particle":"","family":"Zhou","given":"Qinghua","non-dropping-particle":"","parse-names":false,"suffix":""}],"container-title":"Aging","id":"ITEM-1","issue":"3","issued":{"date-parts":[["2020","2","12"]]},"page":"2840-2856","publisher":"NLM (Medline)","title":"Uric acid induces stress resistance and extends the life span through activating the stress response factor DAF-16/FOXO and SKN-1/NRF2","type":"article-journal","volume":"12"},"uris":["http://www.mendeley.com/documents/?uuid=42fb61ea-628d-3237-a75e-0c683f8f2ae2"]}],"mendeley":{"formattedCitation":"(Wan et al., 2020)","plainTextFormattedCitation":"(Wan et al., 2020)","previouslyFormattedCitation":"(Wan et al., 2020)"},"properties":{"noteIndex":0},"schema":"https://github.com/citation-style-language/schema/raw/master/csl-citation.json"}</w:instrText>
      </w:r>
      <w:r w:rsidR="00AB776F">
        <w:rPr>
          <w:rFonts w:cs="Times New Roman"/>
        </w:rPr>
        <w:fldChar w:fldCharType="separate"/>
      </w:r>
      <w:r w:rsidR="00AB776F" w:rsidRPr="00AB776F">
        <w:rPr>
          <w:rFonts w:cs="Times New Roman"/>
          <w:noProof/>
        </w:rPr>
        <w:t>(Wan et al., 2020)</w:t>
      </w:r>
      <w:r w:rsidR="00AB776F">
        <w:rPr>
          <w:rFonts w:cs="Times New Roman"/>
        </w:rPr>
        <w:fldChar w:fldCharType="end"/>
      </w:r>
      <w:r w:rsidR="00C151A1" w:rsidRPr="00533A32">
        <w:rPr>
          <w:rFonts w:cs="Times New Roman"/>
        </w:rPr>
        <w:t xml:space="preserve">. </w:t>
      </w:r>
    </w:p>
    <w:p w14:paraId="11761AB2" w14:textId="09F66E39" w:rsidR="00570C84" w:rsidRPr="00533A32" w:rsidRDefault="00B45204" w:rsidP="00A360F9">
      <w:pPr>
        <w:spacing w:line="360" w:lineRule="auto"/>
        <w:jc w:val="both"/>
        <w:rPr>
          <w:rFonts w:cs="Times New Roman"/>
        </w:rPr>
      </w:pPr>
      <w:r w:rsidRPr="00533A32">
        <w:rPr>
          <w:rFonts w:cs="Times New Roman"/>
        </w:rPr>
        <w:t>In</w:t>
      </w:r>
      <w:r w:rsidR="00041E45" w:rsidRPr="00533A32">
        <w:rPr>
          <w:rFonts w:cs="Times New Roman"/>
        </w:rPr>
        <w:t xml:space="preserve"> the present cohort, </w:t>
      </w:r>
      <w:r w:rsidR="00972F6E" w:rsidRPr="00533A32">
        <w:rPr>
          <w:rFonts w:cs="Times New Roman"/>
        </w:rPr>
        <w:t>29</w:t>
      </w:r>
      <w:r w:rsidR="006A0B62" w:rsidRPr="00533A32">
        <w:rPr>
          <w:rFonts w:cs="Times New Roman"/>
        </w:rPr>
        <w:t xml:space="preserve"> proteins</w:t>
      </w:r>
      <w:r w:rsidR="0028337A" w:rsidRPr="00533A32">
        <w:rPr>
          <w:rFonts w:cs="Times New Roman"/>
        </w:rPr>
        <w:t xml:space="preserve"> are significant</w:t>
      </w:r>
      <w:r w:rsidR="00041E45" w:rsidRPr="00533A32">
        <w:rPr>
          <w:rFonts w:cs="Times New Roman"/>
        </w:rPr>
        <w:t>ly correlating with UA2</w:t>
      </w:r>
      <w:r w:rsidR="00FA4F91" w:rsidRPr="00533A32">
        <w:rPr>
          <w:rFonts w:cs="Times New Roman"/>
        </w:rPr>
        <w:t xml:space="preserve">, </w:t>
      </w:r>
      <w:r w:rsidR="0028337A" w:rsidRPr="00533A32">
        <w:rPr>
          <w:rFonts w:cs="Times New Roman"/>
        </w:rPr>
        <w:t>1</w:t>
      </w:r>
      <w:r w:rsidR="006A0B62" w:rsidRPr="00533A32">
        <w:rPr>
          <w:rFonts w:cs="Times New Roman"/>
        </w:rPr>
        <w:t xml:space="preserve">8 </w:t>
      </w:r>
      <w:r w:rsidR="00FA4F91" w:rsidRPr="00533A32">
        <w:rPr>
          <w:rFonts w:cs="Times New Roman"/>
        </w:rPr>
        <w:t xml:space="preserve">of them </w:t>
      </w:r>
      <w:r w:rsidR="006A0B62" w:rsidRPr="00533A32">
        <w:rPr>
          <w:rFonts w:cs="Times New Roman"/>
        </w:rPr>
        <w:t xml:space="preserve">are positively correlated to UA2 while 11 proteins are correlating negatively to UA2, as show in </w:t>
      </w:r>
      <w:r w:rsidR="00446233" w:rsidRPr="00533A32">
        <w:rPr>
          <w:rFonts w:cs="Times New Roman"/>
          <w:b/>
        </w:rPr>
        <w:t xml:space="preserve">Figure </w:t>
      </w:r>
      <w:r w:rsidR="0084710C" w:rsidRPr="00533A32">
        <w:rPr>
          <w:rFonts w:cs="Times New Roman"/>
          <w:b/>
        </w:rPr>
        <w:t>4C</w:t>
      </w:r>
      <w:r w:rsidR="006A0B62" w:rsidRPr="00533A32">
        <w:rPr>
          <w:rFonts w:cs="Times New Roman"/>
        </w:rPr>
        <w:t xml:space="preserve">. </w:t>
      </w:r>
      <w:r w:rsidR="008E64E3" w:rsidRPr="00533A32">
        <w:rPr>
          <w:rFonts w:cs="Times New Roman"/>
        </w:rPr>
        <w:t>Of the 18</w:t>
      </w:r>
      <w:r w:rsidR="000C431D" w:rsidRPr="00533A32">
        <w:rPr>
          <w:rFonts w:cs="Times New Roman"/>
        </w:rPr>
        <w:t xml:space="preserve"> proteins positively correlated</w:t>
      </w:r>
      <w:r w:rsidR="008E64E3" w:rsidRPr="00533A32">
        <w:rPr>
          <w:rFonts w:cs="Times New Roman"/>
        </w:rPr>
        <w:t xml:space="preserve"> to UA2, 9 of them a</w:t>
      </w:r>
      <w:r w:rsidR="00C85AB4" w:rsidRPr="00533A32">
        <w:rPr>
          <w:rFonts w:cs="Times New Roman"/>
        </w:rPr>
        <w:t xml:space="preserve">re part of the cytoskeleton machinery such as ACT, CFL1, FLN-A, PFN1, TLN1, TPM4 and VCL.  </w:t>
      </w:r>
      <w:r w:rsidR="002140C0" w:rsidRPr="00533A32">
        <w:rPr>
          <w:rFonts w:cs="Times New Roman"/>
        </w:rPr>
        <w:t>The fact that most of these</w:t>
      </w:r>
      <w:r w:rsidR="00D60A90" w:rsidRPr="00533A32">
        <w:rPr>
          <w:rFonts w:cs="Times New Roman"/>
        </w:rPr>
        <w:t xml:space="preserve"> cytoskeleton-associated</w:t>
      </w:r>
      <w:r w:rsidR="002140C0" w:rsidRPr="00533A32">
        <w:rPr>
          <w:rFonts w:cs="Times New Roman"/>
        </w:rPr>
        <w:t xml:space="preserve"> proteins are mostly expressed in older individuals, could imply a </w:t>
      </w:r>
      <w:r w:rsidR="003D3D9A" w:rsidRPr="00533A32">
        <w:rPr>
          <w:rFonts w:cs="Times New Roman"/>
        </w:rPr>
        <w:t>higher need to recruit proteins to the cytoskeleton to support and maintain cellular homeostasis</w:t>
      </w:r>
      <w:r w:rsidR="00D60A90" w:rsidRPr="00533A32">
        <w:rPr>
          <w:rFonts w:cs="Times New Roman"/>
        </w:rPr>
        <w:t xml:space="preserve"> </w:t>
      </w:r>
      <w:r w:rsidR="00AB776F">
        <w:rPr>
          <w:rFonts w:cs="Times New Roman"/>
        </w:rPr>
        <w:fldChar w:fldCharType="begin" w:fldLock="1"/>
      </w:r>
      <w:r w:rsidR="00AB776F">
        <w:rPr>
          <w:rFonts w:cs="Times New Roman"/>
        </w:rPr>
        <w:instrText>ADDIN CSL_CITATION {"citationItems":[{"id":"ITEM-1","itemData":{"DOI":"10.1007/978-94-007-2561-4_15","ISSN":"03060225","PMID":"22094429","abstract":"For some time the view that the actin cytoskeleton acts primarily as a scaffold, to be assembled in response to a signaling cascade as an end point in the pathway, has prevailed. However, it is now clear that the dynamic nature of the cytoskeleton is linked to downstream signaling events that further modulate cellular activity, and which can determine cell fate. Examples of this lie within the regulation of programmed cell death, the maintenance of homeostasis and the process of cellular ageing. In yeast the actin cytoskeleton has been shown to interact directly with signaling pathways known to be important in the regulation of both ageing and cell death. For example it has been discovered that the level of damage sustained by the actin cytoskeleton under conditions of oxidative stressoxidative stress is directly linked to apoptosis. Further evidence comes from the finding that actin based propulsion mechanisms are required for the inheritance of mitochondria and anti-ageing factors into newly formed cells. In addition to this actin is known to directly influence the formation of protein aggregations. In this chapter we will discuss these points and postulate as to their significance with respect to the maintenance of cellular homeostasis.","author":[{"dropping-particle":"","family":"Amberg","given":"David","non-dropping-particle":"","parse-names":false,"suffix":""},{"dropping-particle":"","family":"Leadsham","given":"Jane E.","non-dropping-particle":"","parse-names":false,"suffix":""},{"dropping-particle":"","family":"Kotiadis","given":"Vasillios","non-dropping-particle":"","parse-names":false,"suffix":""},{"dropping-particle":"","family":"Gourlay","given":"Campbell W.","non-dropping-particle":"","parse-names":false,"suffix":""}],"container-title":"Sub-Cellular Biochemistry","id":"ITEM-1","issued":{"date-parts":[["2012"]]},"page":"331-352","publisher":"Springer New York","title":"Cellular ageing and the actin cytoskeleton","type":"article-journal","volume":"57"},"uris":["http://www.mendeley.com/documents/?uuid=8f9be025-5d7c-331e-a3a1-ee31e2f7af19"]}],"mendeley":{"formattedCitation":"(Amberg, Leadsham, Kotiadis, &amp; Gourlay, 2012)","plainTextFormattedCitation":"(Amberg, Leadsham, Kotiadis, &amp; Gourlay, 2012)","previouslyFormattedCitation":"(Amberg, Leadsham, Kotiadis, &amp; Gourlay, 2012)"},"properties":{"noteIndex":0},"schema":"https://github.com/citation-style-language/schema/raw/master/csl-citation.json"}</w:instrText>
      </w:r>
      <w:r w:rsidR="00AB776F">
        <w:rPr>
          <w:rFonts w:cs="Times New Roman"/>
        </w:rPr>
        <w:fldChar w:fldCharType="separate"/>
      </w:r>
      <w:r w:rsidR="00AB776F" w:rsidRPr="00AB776F">
        <w:rPr>
          <w:rFonts w:cs="Times New Roman"/>
          <w:noProof/>
        </w:rPr>
        <w:t>(Amberg, Leadsham, Kotiadis, &amp; Gourlay, 2012)</w:t>
      </w:r>
      <w:r w:rsidR="00AB776F">
        <w:rPr>
          <w:rFonts w:cs="Times New Roman"/>
        </w:rPr>
        <w:fldChar w:fldCharType="end"/>
      </w:r>
      <w:r w:rsidR="00AB776F">
        <w:rPr>
          <w:rFonts w:cs="Times New Roman"/>
        </w:rPr>
        <w:t xml:space="preserve">. </w:t>
      </w:r>
      <w:r w:rsidR="003D3D9A" w:rsidRPr="00533A32">
        <w:rPr>
          <w:rFonts w:cs="Times New Roman"/>
        </w:rPr>
        <w:t xml:space="preserve"> </w:t>
      </w:r>
    </w:p>
    <w:p w14:paraId="1D59A914" w14:textId="77777777" w:rsidR="00F862D0" w:rsidRPr="00533A32" w:rsidRDefault="00F862D0" w:rsidP="00A360F9">
      <w:pPr>
        <w:spacing w:line="360" w:lineRule="auto"/>
        <w:jc w:val="both"/>
        <w:rPr>
          <w:rFonts w:cs="Times New Roman"/>
        </w:rPr>
      </w:pPr>
    </w:p>
    <w:p w14:paraId="13B832A5" w14:textId="3D7B2849" w:rsidR="00F862D0" w:rsidRPr="00533A32" w:rsidRDefault="00F862D0" w:rsidP="00A360F9">
      <w:pPr>
        <w:spacing w:line="360" w:lineRule="auto"/>
        <w:jc w:val="both"/>
        <w:rPr>
          <w:rFonts w:cs="Times New Roman"/>
          <w:b/>
        </w:rPr>
      </w:pPr>
      <w:commentRangeStart w:id="184"/>
      <w:r w:rsidRPr="00533A32">
        <w:rPr>
          <w:rFonts w:cs="Times New Roman"/>
          <w:b/>
        </w:rPr>
        <w:t xml:space="preserve">Cluster of significant proteins and their trajectories </w:t>
      </w:r>
      <w:commentRangeEnd w:id="184"/>
      <w:r w:rsidR="00750C5E">
        <w:rPr>
          <w:rStyle w:val="CommentReference"/>
        </w:rPr>
        <w:commentReference w:id="184"/>
      </w:r>
    </w:p>
    <w:p w14:paraId="0634D076" w14:textId="20902071" w:rsidR="003815C3" w:rsidRDefault="00F862D0" w:rsidP="00A360F9">
      <w:pPr>
        <w:spacing w:line="360" w:lineRule="auto"/>
        <w:jc w:val="both"/>
        <w:rPr>
          <w:ins w:id="185" w:author="Fredrik Levander" w:date="2021-05-26T21:38:00Z"/>
          <w:rFonts w:cs="Times New Roman"/>
        </w:rPr>
      </w:pPr>
      <w:r w:rsidRPr="00533A32">
        <w:rPr>
          <w:rFonts w:cs="Times New Roman"/>
        </w:rPr>
        <w:t>Normalized significant proteins were divided into clusters wi</w:t>
      </w:r>
      <w:r w:rsidR="00161E37" w:rsidRPr="00533A32">
        <w:rPr>
          <w:rFonts w:cs="Times New Roman"/>
        </w:rPr>
        <w:t>th an a</w:t>
      </w:r>
      <w:r w:rsidR="00972F6E" w:rsidRPr="00533A32">
        <w:rPr>
          <w:rFonts w:cs="Times New Roman"/>
        </w:rPr>
        <w:t>ge step size of 10 years. As depicted</w:t>
      </w:r>
      <w:r w:rsidR="00161E37" w:rsidRPr="00533A32">
        <w:rPr>
          <w:rFonts w:cs="Times New Roman"/>
        </w:rPr>
        <w:t xml:space="preserve"> in </w:t>
      </w:r>
      <w:r w:rsidR="00161E37" w:rsidRPr="00533A32">
        <w:rPr>
          <w:rFonts w:cs="Times New Roman"/>
          <w:b/>
        </w:rPr>
        <w:t xml:space="preserve">Figure </w:t>
      </w:r>
      <w:r w:rsidR="0084710C" w:rsidRPr="00533A32">
        <w:rPr>
          <w:rFonts w:cs="Times New Roman"/>
          <w:b/>
        </w:rPr>
        <w:t>5</w:t>
      </w:r>
      <w:r w:rsidR="00AF1CD7" w:rsidRPr="00533A32">
        <w:rPr>
          <w:rFonts w:cs="Times New Roman"/>
        </w:rPr>
        <w:t>, the first 7 clusters show</w:t>
      </w:r>
      <w:r w:rsidR="00161E37" w:rsidRPr="00533A32">
        <w:rPr>
          <w:rFonts w:cs="Times New Roman"/>
        </w:rPr>
        <w:t xml:space="preserve"> high intensity and were further investigated. Cluster 1</w:t>
      </w:r>
      <w:r w:rsidR="00A360F9" w:rsidRPr="00533A32">
        <w:rPr>
          <w:rFonts w:cs="Times New Roman"/>
        </w:rPr>
        <w:t xml:space="preserve"> and 3 </w:t>
      </w:r>
      <w:r w:rsidR="004F1C93" w:rsidRPr="00533A32">
        <w:rPr>
          <w:rFonts w:cs="Times New Roman"/>
        </w:rPr>
        <w:t xml:space="preserve">are the most represented ones (41 and 18 proteins respectively) and </w:t>
      </w:r>
      <w:r w:rsidR="00A360F9" w:rsidRPr="00533A32">
        <w:rPr>
          <w:rFonts w:cs="Times New Roman"/>
        </w:rPr>
        <w:t>show a linear increase with</w:t>
      </w:r>
      <w:r w:rsidR="00473E89" w:rsidRPr="00533A32">
        <w:rPr>
          <w:rFonts w:cs="Times New Roman"/>
        </w:rPr>
        <w:t xml:space="preserve"> age; while cluster 2, 4, </w:t>
      </w:r>
      <w:r w:rsidR="009F1E31" w:rsidRPr="00533A32">
        <w:rPr>
          <w:rFonts w:cs="Times New Roman"/>
        </w:rPr>
        <w:t xml:space="preserve">5, </w:t>
      </w:r>
      <w:r w:rsidR="00473E89" w:rsidRPr="00533A32">
        <w:rPr>
          <w:rFonts w:cs="Times New Roman"/>
        </w:rPr>
        <w:t xml:space="preserve">6 and </w:t>
      </w:r>
      <w:r w:rsidR="009F1E31" w:rsidRPr="00533A32">
        <w:rPr>
          <w:rFonts w:cs="Times New Roman"/>
        </w:rPr>
        <w:t xml:space="preserve">7 (19, 15, 5, 13 and </w:t>
      </w:r>
      <w:r w:rsidR="009B4D85" w:rsidRPr="00533A32">
        <w:rPr>
          <w:rFonts w:cs="Times New Roman"/>
        </w:rPr>
        <w:t xml:space="preserve">15 proteins respectively) show a step-wise decrease trajectory with age. </w:t>
      </w:r>
      <w:r w:rsidR="00590BF4" w:rsidRPr="00533A32">
        <w:rPr>
          <w:rFonts w:cs="Times New Roman"/>
        </w:rPr>
        <w:t xml:space="preserve">Most of the proteins in cluster 1 and 3 are related to </w:t>
      </w:r>
      <w:r w:rsidR="009A1850" w:rsidRPr="00533A32">
        <w:rPr>
          <w:rFonts w:cs="Times New Roman"/>
        </w:rPr>
        <w:t>coagulation and clotting such as fibrinogen, von Willebrand factor</w:t>
      </w:r>
      <w:r w:rsidR="00590BF4" w:rsidRPr="00533A32">
        <w:rPr>
          <w:rFonts w:cs="Times New Roman"/>
        </w:rPr>
        <w:t xml:space="preserve"> as well as coagulation factor V and IX. These proteins are well known to increase with </w:t>
      </w:r>
      <w:r w:rsidR="00942E26" w:rsidRPr="00533A32">
        <w:rPr>
          <w:rFonts w:cs="Times New Roman"/>
        </w:rPr>
        <w:t>the physiological process of aging</w:t>
      </w:r>
      <w:r w:rsidR="00370BC1" w:rsidRPr="00533A32">
        <w:rPr>
          <w:rFonts w:cs="Times New Roman"/>
        </w:rPr>
        <w:t xml:space="preserve"> and are higher in centenarians, where a state of high coagulation enzyme activity has been reported</w:t>
      </w:r>
      <w:r w:rsidR="00AB776F">
        <w:rPr>
          <w:rFonts w:cs="Times New Roman"/>
        </w:rPr>
        <w:t xml:space="preserve"> </w:t>
      </w:r>
      <w:r w:rsidR="00C74B10">
        <w:rPr>
          <w:rFonts w:cs="Times New Roman"/>
        </w:rPr>
        <w:fldChar w:fldCharType="begin" w:fldLock="1"/>
      </w:r>
      <w:r w:rsidR="0094456F">
        <w:rPr>
          <w:rFonts w:cs="Times New Roman"/>
        </w:rPr>
        <w:instrText>ADDIN CSL_CITATION {"citationItems":[{"id":"ITEM-1","itemData":{"DOI":"10.1182/blood.v85.11.3144.bloodjournal85113144","ISSN":"00064971","PMID":"7756646","abstract":"With advancing age, an increasing number of healthy individuals have laboratory signs of heightened coagulation enzyme activity. Such biochemical hypercoagulability might be the basis of either the increased thrombotic tendency occurring with age or a harmless manifestation of this process. To see whether these alterations are also present in the very elderly who had aged successfully, 25 healthy centenarians were studied and results of coagulation and fibrinolysis measurements were compared with those obtained in two control groups of healthy adults, 25 ranging in age from 18 to 50 years and 25 from 51 to 69 years. Older controls had, in general, slightly higher values of several coagulation and fibrinolysis measurements than younger controls. Centenarians had striking signs of heightened coagulation enzyme activity, as assessed directly by measuring activated factor VII in plasma (P &lt; .01, compared with either control group) or indirectly by measuring the plasma levels of the activation peptides of prothrombin, factor IX, factor X, and thrombin-antithrombin complexes (all P &lt; .001). Heightened coagulation enzyme activity was accompanied by signs of enhanced formation of fibrin (high fibrinopeptide A, P &lt; .001) and secondary hyperfibrinolysis (high D-dimer and plasmin-antiplasmin complex, P &lt; .001). Plasma concentrations of fibrinogen and factor VIII were higher than in controls, whereas other coagulation factors were not elevated. In conclusion, this study shows the very elderly do not escape the state of hypercoagulability associated with aging, but that this phenomenon is compatible with health and longevity. Hence, high plasma levels of the coagulation activation markers in older populations do not necessarily mirror a high risk of arterial or venous thrombosis.","author":[{"dropping-particle":"","family":"Mari","given":"D.","non-dropping-particle":"","parse-names":false,"suffix":""},{"dropping-particle":"","family":"Mannucci","given":"P. M.","non-dropping-particle":"","parse-names":false,"suffix":""},{"dropping-particle":"","family":"Coppola","given":"R.","non-dropping-particle":"","parse-names":false,"suffix":""},{"dropping-particle":"","family":"Bottasso","given":"B.","non-dropping-particle":"","parse-names":false,"suffix":""},{"dropping-particle":"","family":"Bauer","given":"K. A.","non-dropping-particle":"","parse-names":false,"suffix":""},{"dropping-particle":"","family":"Rosenberg","given":"R. D.","non-dropping-particle":"","parse-names":false,"suffix":""}],"container-title":"Blood","id":"ITEM-1","issue":"11","issued":{"date-parts":[["1995","6","1"]]},"page":"3144-3149","publisher":"American Society of Hematology","title":"Hypercoagulability in centenarians: The paradox of successful aging","type":"article-journal","volume":"85"},"uris":["http://www.mendeley.com/documents/?uuid=ed713afc-ca1f-3160-85dc-da5d08b47d0c"]},{"id":"ITEM-2","itemData":{"DOI":"10.1161/01.ATV.17.4.755","ISSN":"10795642","PMID":"9108791","abstract":"Gene polymorphisms associated with the plasma levels of fibrinogen, factor VII, and plasminogen activator inhibitor I (PAI-1)-hemostasis protein that help to predict the risk of atherothrombotic disease-were compared in 124 healthy individuals ≤100 years old and 130 young, healthy individuals to identify genetic influences on extreme longevity. We investigated the restriction fragment length polymorphism G/A-455 located in the promoter of the β-fibrinogen gene, the guanine insertion/deletion polymorphism 4G/5G in the promoter of the PAI-1 gene, and the R353Q substitution polymorphism in exon 8 of the factor VII gene. Alleles and genotypes associated with elevated plasma levels of fibrinogen and factor VII were found with similar frequencies in centenarians and in the comparison group. However in centenarians there was a significantly higher frequency of the 4G allele and of the homozygous 4G4G genotype associated with high PAI-1 levels. Since high PAI-1 is considered a predictor of recurrent myocardial infarction in young men, it is intriguing that the corresponding genetic marker is more frequent in centenarians who have escaped major age-related atherothrombotic disease and reached the extreme limits of human life. Homozygosity for the 4G allele, despite its association with impaired fibrinolysis, is compatible with successful aging.","author":[{"dropping-particle":"","family":"Mannucci","given":"P. M.","non-dropping-particle":"","parse-names":false,"suffix":""},{"dropping-particle":"","family":"Mari","given":"D.","non-dropping-particle":"","parse-names":false,"suffix":""},{"dropping-particle":"","family":"Merati","given":"G.","non-dropping-particle":"","parse-names":false,"suffix":""},{"dropping-particle":"","family":"Peyvandi","given":"F.","non-dropping-particle":"","parse-names":false,"suffix":""},{"dropping-particle":"","family":"Tagliabue","given":"L.","non-dropping-particle":"","parse-names":false,"suffix":""},{"dropping-particle":"","family":"Sacchi","given":"E.","non-dropping-particle":"","parse-names":false,"suffix":""},{"dropping-particle":"","family":"Taioli","given":"E.","non-dropping-particle":"","parse-names":false,"suffix":""},{"dropping-particle":"","family":"Sansoni","given":"P.","non-dropping-particle":"","parse-names":false,"suffix":""},{"dropping-particle":"","family":"Bertolini","given":"S.","non-dropping-particle":"","parse-names":false,"suffix":""},{"dropping-particle":"","family":"Franceschi","given":"C.","non-dropping-particle":"","parse-names":false,"suffix":""}],"container-title":"Arteriosclerosis, Thrombosis, and Vascular Biology","id":"ITEM-2","issue":"4","issued":{"date-parts":[["1997"]]},"page":"755-759","publisher":"Lippincott Williams and Wilkins","title":"Gene polymorphisms predicting high plasma levels of coagulation and fibrinolysis proteins: A study in centenarians","type":"article-journal","volume":"17"},"uris":["http://www.mendeley.com/documents/?uuid=7d0452f3-0fed-33dc-8193-d4eec82453db"]},{"id":"ITEM-3","itemData":{"DOI":"10.1016/j.exger.2007.06.014","ISSN":"05315565","PMID":"17869046","abstract":"With advancing age, an increasing number of healthy individuals have laboratory signs of heightened coagulation enzyme activity. Such biochemical hypercoagulability might be the basis of either the increased thrombotic tendency occurring with age or a harmless manifestation of this process. Centenarians had striking signs of heightened coagulation enzyme activity, accompanied by signs of enhanced formation of fibrin and secondary hyperfibrinolysis. Plasma concentrations of fibrinogen and factor VIII were higher than in controls, whereas other coagulation factors were not elevated. It is of interest that centenarians have a significantly higher frequency than young individuals of the high risk 4G allele of the PAI-1-675 (4G/5G) polymorphism, mutant factor V (Arg506Gln) and prothrombin gene G20210A mutation. Von Willebrand factor (VWF), a well-known independent predictor of atherothrombotic disease, was increased in centenarians, independently of the blood group, confirming the previous results of a state of hypercoagulability. The finding that the VWF cleaving proteases levels are low when VWF levels are high in centenarians could be a corollary of the previous described paradox of successful aging, adding another marker of increased risk of atherothrombosis to the scenario. Alike, high prevalence of anti-phospholipids antibodies, not associated with an anti-phospholipid syndrome has been described in centenarians. In conclusion, the data show the oldest old do not escape the state of hypercoagulability associated with aging, but that this phenomenon is compatible with health and longevity. Hence, high plasma levels of the coagulation activation markers in older populations do not necessarily mirror a high risk of arterial or venous thrombosis. © 2008.","author":[{"dropping-particle":"","family":"Mari","given":"Daniela","non-dropping-particle":"","parse-names":false,"suffix":""},{"dropping-particle":"","family":"Coppola","given":"Raffaella","non-dropping-particle":"","parse-names":false,"suffix":""},{"dropping-particle":"","family":"Provenzano","given":"Rita","non-dropping-particle":"","parse-names":false,"suffix":""}],"container-title":"Experimental Gerontology","id":"ITEM-3","issue":"2","issued":{"date-parts":[["2008"]]},"page":"66-73","publisher":"Elsevier Inc.","title":"Hemostasis factors and aging","type":"article","volume":"43"},"uris":["http://www.mendeley.com/documents/?uuid=c823a241-1f9a-3d8e-8e11-f354e0f81d6e"]}],"mendeley":{"formattedCitation":"(Mannucci et al., 1997; D. Mari et al., 1995; Daniela Mari, Coppola, &amp; Provenzano, 2008)","plainTextFormattedCitation":"(Mannucci et al., 1997; D. Mari et al., 1995; Daniela Mari, Coppola, &amp; Provenzano, 2008)","previouslyFormattedCitation":"(Mannucci et al., 1997; D. Mari et al., 1995; Daniela Mari, Coppola, &amp; Provenzano, 2008)"},"properties":{"noteIndex":0},"schema":"https://github.com/citation-style-language/schema/raw/master/csl-citation.json"}</w:instrText>
      </w:r>
      <w:r w:rsidR="00C74B10">
        <w:rPr>
          <w:rFonts w:cs="Times New Roman"/>
        </w:rPr>
        <w:fldChar w:fldCharType="separate"/>
      </w:r>
      <w:r w:rsidR="00C74B10" w:rsidRPr="00C74B10">
        <w:rPr>
          <w:rFonts w:cs="Times New Roman"/>
          <w:noProof/>
        </w:rPr>
        <w:t>(Mannucci et al., 1997; D. Mari et al., 1995; Daniela Mari, Coppola, &amp; Provenzano, 2008)</w:t>
      </w:r>
      <w:r w:rsidR="00C74B10">
        <w:rPr>
          <w:rFonts w:cs="Times New Roman"/>
        </w:rPr>
        <w:fldChar w:fldCharType="end"/>
      </w:r>
      <w:r w:rsidR="00370BC1" w:rsidRPr="00533A32">
        <w:rPr>
          <w:rFonts w:cs="Times New Roman"/>
        </w:rPr>
        <w:t xml:space="preserve">. </w:t>
      </w:r>
      <w:r w:rsidR="00ED2407" w:rsidRPr="00533A32">
        <w:rPr>
          <w:rFonts w:cs="Times New Roman"/>
        </w:rPr>
        <w:t>Among the proteins that are representing the decreasing trajectories, there are several immunoglobulins and serpins. Serpins are known to be highly e</w:t>
      </w:r>
      <w:r w:rsidR="009B3161" w:rsidRPr="00533A32">
        <w:rPr>
          <w:rFonts w:cs="Times New Roman"/>
        </w:rPr>
        <w:t xml:space="preserve">xpressed in senescent cells, providing a fine balance between </w:t>
      </w:r>
      <w:r w:rsidR="009B3161" w:rsidRPr="00533A32">
        <w:t>thrombosis and thrombolysis cascades, and</w:t>
      </w:r>
      <w:r w:rsidR="009B3161" w:rsidRPr="00533A32">
        <w:rPr>
          <w:rFonts w:cs="Times New Roman"/>
        </w:rPr>
        <w:t xml:space="preserve"> </w:t>
      </w:r>
      <w:r w:rsidR="00480E9A" w:rsidRPr="00533A32">
        <w:rPr>
          <w:rFonts w:cs="Times New Roman"/>
        </w:rPr>
        <w:t xml:space="preserve">have been identified as plasma biomarkers of ageing </w:t>
      </w:r>
      <w:r w:rsidR="005422C3">
        <w:rPr>
          <w:rFonts w:cs="Times New Roman"/>
        </w:rPr>
        <w:fldChar w:fldCharType="begin" w:fldLock="1"/>
      </w:r>
      <w:r w:rsidR="00C74B10">
        <w:rPr>
          <w:rFonts w:cs="Times New Roman"/>
        </w:rPr>
        <w:instrText>ADDIN CSL_CITATION {"citationItems":[{"id":"ITEM-1","itemData":{"DOI":"10.1371/journal.pbio.3000599","ISSN":"15457885","PMID":"31945054","abstract":"The senescence-associated secretory phenotype (SASP) has recently emerged as a driver of and promising therapeutic target for multiple age-related conditions, ranging from neurodegeneration to cancer. The complexity of the SASP, typically assessed by a few dozen secreted proteins, has been greatly underestimated, and a small set of factors cannot explain the diverse phenotypes it produces in vivo. Here, we present the \"SASP Atlas,\" a comprehensive proteomic database of soluble proteins and exosomal cargo SASP factors originating from multiple senescence inducers and cell types. Each profile consists of hundreds of largely distinct proteins but also includes a subset of proteins elevated in all SASPs. Our analyses identify several candidate biomarkers of cellular senescence that overlap with aging markers in human plasma, including Growth/differentiation factor 15 (GDF15), stanniocalcin 1 (STC1), and serine protease inhibitors (SERPINs), which significantly correlated with age in plasma from a human cohort, the Baltimore Longitudinal Study of Aging (BLSA). Our findings will facilitate the identification of proteins characteristic of senescence-associated phenotypes and catalog potential senescence biomarkers to assess the burden, originating stimulus, and tissue of origin of senescent cells in vivo.","author":[{"dropping-particle":"","family":"Basisty","given":"Nathan","non-dropping-particle":"","parse-names":false,"suffix":""},{"dropping-particle":"","family":"Kale","given":"Abhijit","non-dropping-particle":"","parse-names":false,"suffix":""},{"dropping-particle":"","family":"Jeon","given":"Ok Hee","non-dropping-particle":"","parse-names":false,"suffix":""},{"dropping-particle":"","family":"Kuehnemann","given":"Chisaka","non-dropping-particle":"","parse-names":false,"suffix":""},{"dropping-particle":"","family":"Payne","given":"Therese","non-dropping-particle":"","parse-names":false,"suffix":""},{"dropping-particle":"","family":"Rao","given":"Chirag","non-dropping-particle":"","parse-names":false,"suffix":""},{"dropping-particle":"","family":"Holtz","given":"Anja","non-dropping-particle":"","parse-names":false,"suffix":""},{"dropping-particle":"","family":"Shah","given":"Samah","non-dropping-particle":"","parse-names":false,"suffix":""},{"dropping-particle":"","family":"Sharma","given":"Vagisha","non-dropping-particle":"","parse-names":false,"suffix":""},{"dropping-particle":"","family":"Ferrucci","given":"Luigi","non-dropping-particle":"","parse-names":false,"suffix":""},{"dropping-particle":"","family":"Campisi","given":"Judith","non-dropping-particle":"","parse-names":false,"suffix":""},{"dropping-particle":"","family":"Schilling","given":"Birgit","non-dropping-particle":"","parse-names":false,"suffix":""}],"container-title":"PLoS biology","id":"ITEM-1","issue":"1","issued":{"date-parts":[["2020","1","1"]]},"page":"e3000599","publisher":"NLM (Medline)","title":"A proteomic atlas of senescence-associated secretomes for aging biomarker development","type":"article-journal","volume":"18"},"uris":["http://www.mendeley.com/documents/?uuid=4327515e-54f3-37e6-886d-196c5b820ba1"]},{"id":"ITEM-2","itemData":{"DOI":"10.1111/acel.12799","ISSN":"14749726","PMID":"29992704","abstract":"To characterize the proteomic signature of chronological age, 1,301 proteins were measured in plasma using the SOMAscan assay (SomaLogic, Boulder, CO, USA) in a population of 240 healthy men and women, 22–93 years old, who were disease- and treatment-free and had no physical and cognitive impairment. Using a p ≤ 3.83 × 10−5 significance threshold, 197 proteins were positively associated, and 20 proteins were negatively associated with age. Growth differentiation factor 15 (GDF15) had the strongest, positive association with age (GDF15; 0.018 ± 0.001, p = 7.49 × 10−56). In our sample, GDF15 was not associated with other cardiovascular risk factors such as cholesterol or inflammatory markers. The functional pathways enriched in the 217 age-associated proteins included blood coagulation, chemokine and inflammatory pathways, axon guidance, peptidase activity, and apoptosis. Using elastic net regression models, we created a proteomic signature of age based on relative concentrations of 76 proteins that highly correlated with chronological age (r = 0.94). The generalizability of our findings needs replication in an independent cohort.","author":[{"dropping-particle":"","family":"Tanaka","given":"Toshiko","non-dropping-particle":"","parse-names":false,"suffix":""},{"dropping-particle":"","family":"Biancotto","given":"Angelique","non-dropping-particle":"","parse-names":false,"suffix":""},{"dropping-particle":"","family":"Moaddel","given":"Ruin","non-dropping-particle":"","parse-names":false,"suffix":""},{"dropping-particle":"","family":"Moore","given":"Ann Zenobia","non-dropping-particle":"","parse-names":false,"suffix":""},{"dropping-particle":"","family":"Gonzalez-Freire","given":"Marta","non-dropping-particle":"","parse-names":false,"suffix":""},{"dropping-particle":"","family":"Aon","given":"Miguel A.","non-dropping-particle":"","parse-names":false,"suffix":""},{"dropping-particle":"","family":"Candia","given":"Julián","non-dropping-particle":"","parse-names":false,"suffix":""},{"dropping-particle":"","family":"Zhang","given":"Pingbo","non-dropping-particle":"","parse-names":false,"suffix":""},{"dropping-particle":"","family":"Cheung","given":"Foo","non-dropping-particle":"","parse-names":false,"suffix":""},{"dropping-particle":"","family":"Fantoni","given":"Giovanna","non-dropping-particle":"","parse-names":false,"suffix":""},{"dropping-particle":"","family":"Semba","given":"Richard D.","non-dropping-particle":"","parse-names":false,"suffix":""},{"dropping-particle":"","family":"Ferrucci","given":"Luigi","non-dropping-particle":"","parse-names":false,"suffix":""}],"container-title":"Aging Cell","id":"ITEM-2","issue":"5","issued":{"date-parts":[["2018","10","1"]]},"publisher":"Blackwell Publishing Ltd","title":"Plasma proteomic signature of age in healthy humans","type":"article-journal","volume":"17"},"uris":["http://www.mendeley.com/documents/?uuid=94bef198-9283-36e2-af11-d48ba385be31"]}],"mendeley":{"formattedCitation":"(Basisty et al., 2020; Tanaka et al., 2018)","plainTextFormattedCitation":"(Basisty et al., 2020; Tanaka et al., 2018)","previouslyFormattedCitation":"(Basisty et al., 2020; Tanaka et al., 2018)"},"properties":{"noteIndex":0},"schema":"https://github.com/citation-style-language/schema/raw/master/csl-citation.json"}</w:instrText>
      </w:r>
      <w:r w:rsidR="005422C3">
        <w:rPr>
          <w:rFonts w:cs="Times New Roman"/>
        </w:rPr>
        <w:fldChar w:fldCharType="separate"/>
      </w:r>
      <w:r w:rsidR="005422C3" w:rsidRPr="005422C3">
        <w:rPr>
          <w:rFonts w:cs="Times New Roman"/>
          <w:noProof/>
        </w:rPr>
        <w:t>(Basisty et al., 2020; Tanaka et al., 2018)</w:t>
      </w:r>
      <w:r w:rsidR="005422C3">
        <w:rPr>
          <w:rFonts w:cs="Times New Roman"/>
        </w:rPr>
        <w:fldChar w:fldCharType="end"/>
      </w:r>
      <w:r w:rsidR="00480E9A" w:rsidRPr="00533A32">
        <w:rPr>
          <w:rFonts w:cs="Times New Roman"/>
        </w:rPr>
        <w:t xml:space="preserve">. </w:t>
      </w:r>
      <w:r w:rsidR="00FF57AD" w:rsidRPr="00533A32">
        <w:rPr>
          <w:rFonts w:cs="Times New Roman"/>
        </w:rPr>
        <w:t xml:space="preserve">We could speculate that the lower expression of many serpins in our elderly population could indicate an </w:t>
      </w:r>
      <w:r w:rsidR="007E7CBD" w:rsidRPr="00533A32">
        <w:rPr>
          <w:rFonts w:cs="Times New Roman"/>
        </w:rPr>
        <w:t>escap</w:t>
      </w:r>
      <w:r w:rsidR="007E7CBD">
        <w:rPr>
          <w:rFonts w:cs="Times New Roman"/>
        </w:rPr>
        <w:t>e</w:t>
      </w:r>
      <w:r w:rsidR="007E7CBD" w:rsidRPr="007E7CBD">
        <w:rPr>
          <w:rFonts w:cs="Times New Roman"/>
        </w:rPr>
        <w:t xml:space="preserve"> </w:t>
      </w:r>
      <w:r w:rsidR="00FF57AD" w:rsidRPr="00CB6685">
        <w:rPr>
          <w:rFonts w:cs="Times New Roman"/>
        </w:rPr>
        <w:t xml:space="preserve">mechanism from cell senescence. </w:t>
      </w:r>
    </w:p>
    <w:p w14:paraId="54395FE6" w14:textId="3820D405" w:rsidR="00822B68" w:rsidRDefault="00822B68" w:rsidP="00A360F9">
      <w:pPr>
        <w:spacing w:line="360" w:lineRule="auto"/>
        <w:jc w:val="both"/>
        <w:rPr>
          <w:ins w:id="186" w:author="Fredrik Levander" w:date="2021-05-26T21:38:00Z"/>
          <w:rFonts w:cs="Times New Roman"/>
        </w:rPr>
      </w:pPr>
    </w:p>
    <w:p w14:paraId="6D64CFB8" w14:textId="5E2C1CE6" w:rsidR="00822B68" w:rsidRDefault="00822B68" w:rsidP="00822B68">
      <w:pPr>
        <w:spacing w:line="360" w:lineRule="auto"/>
        <w:jc w:val="both"/>
        <w:rPr>
          <w:ins w:id="187" w:author="Fredrik Levander" w:date="2021-05-26T21:38:00Z"/>
          <w:rFonts w:cs="Times New Roman"/>
          <w:b/>
        </w:rPr>
      </w:pPr>
      <w:ins w:id="188" w:author="Fredrik Levander" w:date="2021-05-26T21:38:00Z">
        <w:r>
          <w:rPr>
            <w:rFonts w:cs="Times New Roman"/>
            <w:b/>
          </w:rPr>
          <w:t>Overlap with SOMASCAN data</w:t>
        </w:r>
      </w:ins>
    </w:p>
    <w:p w14:paraId="5D5D930C" w14:textId="0C360304" w:rsidR="00822B68" w:rsidRPr="00822B68" w:rsidRDefault="00822B68" w:rsidP="00822B68">
      <w:pPr>
        <w:spacing w:line="360" w:lineRule="auto"/>
        <w:jc w:val="both"/>
        <w:rPr>
          <w:ins w:id="189" w:author="Fredrik Levander" w:date="2021-05-26T21:38:00Z"/>
          <w:rFonts w:cs="Times New Roman"/>
          <w:bCs/>
          <w:rPrChange w:id="190" w:author="Fredrik Levander" w:date="2021-05-26T21:39:00Z">
            <w:rPr>
              <w:ins w:id="191" w:author="Fredrik Levander" w:date="2021-05-26T21:38:00Z"/>
              <w:rFonts w:cs="Times New Roman"/>
              <w:b/>
            </w:rPr>
          </w:rPrChange>
        </w:rPr>
      </w:pPr>
      <w:ins w:id="192" w:author="Fredrik Levander" w:date="2021-05-26T21:39:00Z">
        <w:r>
          <w:rPr>
            <w:rFonts w:cs="Times New Roman"/>
            <w:bCs/>
          </w:rPr>
          <w:t>As p</w:t>
        </w:r>
      </w:ins>
      <w:ins w:id="193" w:author="Fredrik Levander" w:date="2021-05-26T21:40:00Z">
        <w:r>
          <w:rPr>
            <w:rFonts w:cs="Times New Roman"/>
            <w:bCs/>
          </w:rPr>
          <w:t xml:space="preserve">rotein changes recently has been studied using the SOMASCAN technology </w:t>
        </w:r>
      </w:ins>
      <w:ins w:id="194" w:author="Fredrik Levander" w:date="2021-05-26T21:41:00Z">
        <w:r>
          <w:rPr>
            <w:rFonts w:cs="Times New Roman"/>
            <w:bCs/>
          </w:rPr>
          <w:t xml:space="preserve">(Ref), we </w:t>
        </w:r>
      </w:ins>
      <w:ins w:id="195" w:author="Fredrik Levander" w:date="2021-05-26T21:43:00Z">
        <w:r>
          <w:rPr>
            <w:rFonts w:cs="Times New Roman"/>
            <w:bCs/>
          </w:rPr>
          <w:t>investigated the overlap in</w:t>
        </w:r>
      </w:ins>
      <w:ins w:id="196" w:author="Fredrik Levander" w:date="2021-05-26T21:44:00Z">
        <w:r>
          <w:rPr>
            <w:rFonts w:cs="Times New Roman"/>
            <w:bCs/>
          </w:rPr>
          <w:t xml:space="preserve"> terms of quantified proteins in the recent </w:t>
        </w:r>
      </w:ins>
      <w:proofErr w:type="spellStart"/>
      <w:ins w:id="197" w:author="Fredrik Levander" w:date="2021-05-26T21:45:00Z">
        <w:r>
          <w:rPr>
            <w:rFonts w:cs="Times New Roman"/>
            <w:bCs/>
          </w:rPr>
          <w:lastRenderedPageBreak/>
          <w:t>Lehallier</w:t>
        </w:r>
      </w:ins>
      <w:proofErr w:type="spellEnd"/>
      <w:ins w:id="198" w:author="Fredrik Levander" w:date="2021-05-26T21:44:00Z">
        <w:r>
          <w:rPr>
            <w:rFonts w:cs="Times New Roman"/>
            <w:bCs/>
          </w:rPr>
          <w:t xml:space="preserve"> study </w:t>
        </w:r>
      </w:ins>
      <w:ins w:id="199" w:author="Fredrik Levander" w:date="2021-05-26T21:45:00Z">
        <w:r>
          <w:rPr>
            <w:rFonts w:cs="Times New Roman"/>
            <w:bCs/>
          </w:rPr>
          <w:t xml:space="preserve">which is based on the SOMASCAN affinity technology </w:t>
        </w:r>
      </w:ins>
      <w:ins w:id="200" w:author="Fredrik Levander" w:date="2021-05-26T21:44:00Z">
        <w:r>
          <w:rPr>
            <w:rFonts w:cs="Times New Roman"/>
            <w:bCs/>
          </w:rPr>
          <w:t>and our LC-MS/MS based study</w:t>
        </w:r>
      </w:ins>
      <w:ins w:id="201" w:author="Fredrik Levander" w:date="2021-05-26T21:45:00Z">
        <w:r>
          <w:rPr>
            <w:rFonts w:cs="Times New Roman"/>
            <w:bCs/>
          </w:rPr>
          <w:t xml:space="preserve">. </w:t>
        </w:r>
      </w:ins>
      <w:ins w:id="202" w:author="Fredrik Levander" w:date="2021-05-26T21:46:00Z">
        <w:r>
          <w:rPr>
            <w:rFonts w:cs="Times New Roman"/>
            <w:bCs/>
          </w:rPr>
          <w:t xml:space="preserve">Mapping was done through gene symbols, and </w:t>
        </w:r>
        <w:proofErr w:type="spellStart"/>
        <w:r>
          <w:rPr>
            <w:rFonts w:cs="Times New Roman"/>
            <w:bCs/>
          </w:rPr>
          <w:t>interestingely</w:t>
        </w:r>
        <w:proofErr w:type="spellEnd"/>
        <w:r>
          <w:rPr>
            <w:rFonts w:cs="Times New Roman"/>
            <w:bCs/>
          </w:rPr>
          <w:t xml:space="preserve">, despite the lower number of proteins quantified in our study, only </w:t>
        </w:r>
      </w:ins>
      <w:ins w:id="203" w:author="Fredrik Levander" w:date="2021-05-26T21:48:00Z">
        <w:r>
          <w:rPr>
            <w:rFonts w:cs="Times New Roman"/>
            <w:bCs/>
          </w:rPr>
          <w:t xml:space="preserve">121 genes were </w:t>
        </w:r>
        <w:r w:rsidR="004C5FAD">
          <w:rPr>
            <w:rFonts w:cs="Times New Roman"/>
            <w:bCs/>
          </w:rPr>
          <w:t xml:space="preserve">quantified in both studies, while our study contributed 325 unique genes, and the other study </w:t>
        </w:r>
      </w:ins>
      <w:ins w:id="204" w:author="Fredrik Levander" w:date="2021-05-26T21:49:00Z">
        <w:r w:rsidR="004C5FAD">
          <w:rPr>
            <w:rFonts w:cs="Times New Roman"/>
            <w:bCs/>
          </w:rPr>
          <w:t xml:space="preserve">2686 unique genes. We are indicating </w:t>
        </w:r>
      </w:ins>
      <w:ins w:id="205" w:author="Fredrik Levander" w:date="2021-05-26T21:51:00Z">
        <w:r w:rsidR="004C5FAD">
          <w:rPr>
            <w:rFonts w:cs="Times New Roman"/>
            <w:bCs/>
          </w:rPr>
          <w:t xml:space="preserve">for the proteins </w:t>
        </w:r>
      </w:ins>
      <w:ins w:id="206" w:author="Fredrik Levander" w:date="2021-05-26T21:49:00Z">
        <w:r w:rsidR="004C5FAD">
          <w:rPr>
            <w:rFonts w:cs="Times New Roman"/>
            <w:bCs/>
          </w:rPr>
          <w:t xml:space="preserve">in Supplementary Table </w:t>
        </w:r>
      </w:ins>
      <w:ins w:id="207" w:author="Fredrik Levander" w:date="2021-05-26T21:51:00Z">
        <w:r w:rsidR="004C5FAD">
          <w:rPr>
            <w:rFonts w:cs="Times New Roman"/>
            <w:bCs/>
          </w:rPr>
          <w:t>if they were</w:t>
        </w:r>
      </w:ins>
      <w:ins w:id="208" w:author="Fredrik Levander" w:date="2021-05-26T21:50:00Z">
        <w:r w:rsidR="004C5FAD">
          <w:rPr>
            <w:rFonts w:cs="Times New Roman"/>
            <w:bCs/>
          </w:rPr>
          <w:t xml:space="preserve"> uniquely quantified in our study, </w:t>
        </w:r>
      </w:ins>
      <w:ins w:id="209" w:author="Fredrik Levander" w:date="2021-05-26T21:51:00Z">
        <w:r w:rsidR="004C5FAD">
          <w:rPr>
            <w:rFonts w:cs="Times New Roman"/>
            <w:bCs/>
          </w:rPr>
          <w:t>or</w:t>
        </w:r>
      </w:ins>
      <w:ins w:id="210" w:author="Fredrik Levander" w:date="2021-05-26T21:50:00Z">
        <w:r w:rsidR="004C5FAD">
          <w:rPr>
            <w:rFonts w:cs="Times New Roman"/>
            <w:bCs/>
          </w:rPr>
          <w:t xml:space="preserve"> in both studies,</w:t>
        </w:r>
      </w:ins>
      <w:ins w:id="211" w:author="Fredrik Levander" w:date="2021-05-26T21:51:00Z">
        <w:r w:rsidR="004C5FAD">
          <w:rPr>
            <w:rFonts w:cs="Times New Roman"/>
            <w:bCs/>
          </w:rPr>
          <w:t xml:space="preserve"> </w:t>
        </w:r>
        <w:proofErr w:type="spellStart"/>
        <w:r w:rsidR="004C5FAD">
          <w:rPr>
            <w:rFonts w:cs="Times New Roman"/>
            <w:bCs/>
          </w:rPr>
          <w:t>repectively</w:t>
        </w:r>
        <w:proofErr w:type="spellEnd"/>
        <w:r w:rsidR="004C5FAD">
          <w:rPr>
            <w:rFonts w:cs="Times New Roman"/>
            <w:bCs/>
          </w:rPr>
          <w:t xml:space="preserve">, despite the fact that mapping of proteins to genes may be </w:t>
        </w:r>
      </w:ins>
      <w:ins w:id="212" w:author="Fredrik Levander" w:date="2021-05-26T21:52:00Z">
        <w:r w:rsidR="004C5FAD">
          <w:rPr>
            <w:rFonts w:cs="Times New Roman"/>
            <w:bCs/>
          </w:rPr>
          <w:t>ambiguous</w:t>
        </w:r>
      </w:ins>
      <w:ins w:id="213" w:author="Fredrik Levander" w:date="2021-05-26T21:51:00Z">
        <w:r w:rsidR="004C5FAD">
          <w:rPr>
            <w:rFonts w:cs="Times New Roman"/>
            <w:bCs/>
          </w:rPr>
          <w:t xml:space="preserve"> </w:t>
        </w:r>
      </w:ins>
      <w:ins w:id="214" w:author="Fredrik Levander" w:date="2021-05-26T21:52:00Z">
        <w:r w:rsidR="004C5FAD">
          <w:rPr>
            <w:rFonts w:cs="Times New Roman"/>
            <w:bCs/>
          </w:rPr>
          <w:t>sometimes. It can be noted that</w:t>
        </w:r>
      </w:ins>
      <w:ins w:id="215" w:author="Fredrik Levander" w:date="2021-05-26T21:53:00Z">
        <w:r w:rsidR="004C5FAD">
          <w:rPr>
            <w:rFonts w:cs="Times New Roman"/>
            <w:bCs/>
          </w:rPr>
          <w:t xml:space="preserve"> about 70 of the unique genes in our study are immunoglobulin genes. The overlap of </w:t>
        </w:r>
      </w:ins>
      <w:ins w:id="216" w:author="Fredrik Levander" w:date="2021-05-26T21:54:00Z">
        <w:r w:rsidR="004C5FAD">
          <w:rPr>
            <w:rFonts w:cs="Times New Roman"/>
            <w:bCs/>
          </w:rPr>
          <w:t>proteins with significant correlation to age was also examined for the two studies.</w:t>
        </w:r>
      </w:ins>
      <w:ins w:id="217" w:author="Fredrik Levander" w:date="2021-05-26T21:55:00Z">
        <w:r w:rsidR="004C5FAD">
          <w:rPr>
            <w:rFonts w:cs="Times New Roman"/>
            <w:bCs/>
          </w:rPr>
          <w:t xml:space="preserve"> A total of fifteen </w:t>
        </w:r>
      </w:ins>
      <w:ins w:id="218" w:author="Fredrik Levander" w:date="2021-05-26T21:56:00Z">
        <w:r w:rsidR="004C5FAD">
          <w:rPr>
            <w:rFonts w:cs="Times New Roman"/>
            <w:bCs/>
          </w:rPr>
          <w:t>protein</w:t>
        </w:r>
      </w:ins>
      <w:ins w:id="219" w:author="Fredrik Levander" w:date="2021-05-26T21:55:00Z">
        <w:r w:rsidR="004C5FAD">
          <w:rPr>
            <w:rFonts w:cs="Times New Roman"/>
            <w:bCs/>
          </w:rPr>
          <w:t>s were</w:t>
        </w:r>
      </w:ins>
      <w:ins w:id="220" w:author="Fredrik Levander" w:date="2021-05-26T21:56:00Z">
        <w:r w:rsidR="004C5FAD">
          <w:rPr>
            <w:rFonts w:cs="Times New Roman"/>
            <w:bCs/>
          </w:rPr>
          <w:t xml:space="preserve"> found to correlate significantly with age in both studies (q&lt;0.05), see Supplementary Table 2.</w:t>
        </w:r>
      </w:ins>
      <w:ins w:id="221" w:author="Fredrik Levander" w:date="2021-05-26T21:55:00Z">
        <w:r w:rsidR="004C5FAD">
          <w:rPr>
            <w:rFonts w:cs="Times New Roman"/>
            <w:bCs/>
          </w:rPr>
          <w:t xml:space="preserve"> </w:t>
        </w:r>
      </w:ins>
      <w:ins w:id="222" w:author="Fredrik Levander" w:date="2021-05-26T21:54:00Z">
        <w:r w:rsidR="004C5FAD">
          <w:rPr>
            <w:rFonts w:cs="Times New Roman"/>
            <w:bCs/>
          </w:rPr>
          <w:t xml:space="preserve"> </w:t>
        </w:r>
      </w:ins>
    </w:p>
    <w:p w14:paraId="5E729902" w14:textId="77777777" w:rsidR="00822B68" w:rsidRDefault="00822B68" w:rsidP="00A360F9">
      <w:pPr>
        <w:spacing w:line="360" w:lineRule="auto"/>
        <w:jc w:val="both"/>
        <w:rPr>
          <w:ins w:id="223" w:author="Valentina Siino" w:date="2021-05-17T20:02:00Z"/>
          <w:rFonts w:cs="Times New Roman"/>
        </w:rPr>
      </w:pPr>
    </w:p>
    <w:p w14:paraId="42218FEC" w14:textId="7A02D4F0" w:rsidR="00DE0A3F" w:rsidRDefault="00DE0A3F" w:rsidP="00A360F9">
      <w:pPr>
        <w:spacing w:line="360" w:lineRule="auto"/>
        <w:jc w:val="both"/>
        <w:rPr>
          <w:ins w:id="224" w:author="Valentina Siino" w:date="2021-05-17T20:07:00Z"/>
          <w:rFonts w:cs="Times New Roman"/>
          <w:b/>
        </w:rPr>
      </w:pPr>
      <w:ins w:id="225" w:author="Valentina Siino" w:date="2021-05-17T20:07:00Z">
        <w:r w:rsidRPr="00DE0A3F">
          <w:rPr>
            <w:rFonts w:cs="Times New Roman"/>
            <w:b/>
          </w:rPr>
          <w:t xml:space="preserve">3 </w:t>
        </w:r>
        <w:proofErr w:type="gramStart"/>
        <w:r w:rsidRPr="00DE0A3F">
          <w:rPr>
            <w:rFonts w:cs="Times New Roman"/>
            <w:b/>
          </w:rPr>
          <w:t>DISCUSSION</w:t>
        </w:r>
        <w:proofErr w:type="gramEnd"/>
      </w:ins>
    </w:p>
    <w:p w14:paraId="070184DC" w14:textId="77777777" w:rsidR="004D1655" w:rsidRPr="00CB6685" w:rsidRDefault="004D1655" w:rsidP="004D1655">
      <w:pPr>
        <w:spacing w:line="360" w:lineRule="auto"/>
        <w:jc w:val="both"/>
        <w:rPr>
          <w:moveTo w:id="226" w:author="Fredrik Levander" w:date="2021-05-18T10:03:00Z"/>
          <w:rFonts w:cs="Times New Roman"/>
          <w:b/>
          <w:bCs/>
        </w:rPr>
      </w:pPr>
      <w:moveToRangeStart w:id="227" w:author="Fredrik Levander" w:date="2021-05-18T10:03:00Z" w:name="move72224649"/>
    </w:p>
    <w:p w14:paraId="6052A2C5" w14:textId="7E1B989B" w:rsidR="004D1655" w:rsidRPr="00CB6685" w:rsidRDefault="004D1655" w:rsidP="004D1655">
      <w:pPr>
        <w:spacing w:line="360" w:lineRule="auto"/>
        <w:jc w:val="both"/>
        <w:rPr>
          <w:moveTo w:id="228" w:author="Fredrik Levander" w:date="2021-05-18T10:03:00Z"/>
          <w:rFonts w:cs="Times New Roman"/>
          <w:b/>
          <w:bCs/>
        </w:rPr>
      </w:pPr>
      <w:ins w:id="229" w:author="Fredrik Levander" w:date="2021-05-18T10:03:00Z">
        <w:r>
          <w:rPr>
            <w:rFonts w:cs="Times New Roman"/>
            <w:b/>
            <w:bCs/>
          </w:rPr>
          <w:t>3</w:t>
        </w:r>
      </w:ins>
      <w:moveTo w:id="230" w:author="Fredrik Levander" w:date="2021-05-18T10:03:00Z">
        <w:del w:id="231" w:author="Fredrik Levander" w:date="2021-05-18T10:03:00Z">
          <w:r w:rsidRPr="00CB6685" w:rsidDel="004D1655">
            <w:rPr>
              <w:rFonts w:cs="Times New Roman"/>
              <w:b/>
              <w:bCs/>
            </w:rPr>
            <w:delText>4</w:delText>
          </w:r>
        </w:del>
        <w:r w:rsidRPr="00CB6685">
          <w:rPr>
            <w:rFonts w:cs="Times New Roman"/>
            <w:b/>
            <w:bCs/>
          </w:rPr>
          <w:t xml:space="preserve"> </w:t>
        </w:r>
        <w:commentRangeStart w:id="232"/>
        <w:r w:rsidRPr="00CB6685">
          <w:rPr>
            <w:rFonts w:cs="Times New Roman"/>
            <w:b/>
            <w:bCs/>
          </w:rPr>
          <w:t>CONCLUSIONS</w:t>
        </w:r>
        <w:commentRangeEnd w:id="232"/>
        <w:r>
          <w:rPr>
            <w:rStyle w:val="CommentReference"/>
          </w:rPr>
          <w:commentReference w:id="232"/>
        </w:r>
      </w:moveTo>
    </w:p>
    <w:p w14:paraId="5D3B37E8" w14:textId="77777777" w:rsidR="004D1655" w:rsidRPr="00CB6685" w:rsidRDefault="004D1655" w:rsidP="004D1655">
      <w:pPr>
        <w:spacing w:line="360" w:lineRule="auto"/>
        <w:jc w:val="both"/>
        <w:rPr>
          <w:moveTo w:id="233" w:author="Fredrik Levander" w:date="2021-05-18T10:03:00Z"/>
          <w:rFonts w:cs="Times New Roman"/>
          <w:b/>
          <w:bCs/>
        </w:rPr>
      </w:pPr>
    </w:p>
    <w:moveToRangeEnd w:id="227"/>
    <w:p w14:paraId="6435EBE9" w14:textId="77777777" w:rsidR="00DE0A3F" w:rsidRPr="00DE0A3F" w:rsidRDefault="00DE0A3F" w:rsidP="00A360F9">
      <w:pPr>
        <w:spacing w:line="360" w:lineRule="auto"/>
        <w:jc w:val="both"/>
        <w:rPr>
          <w:rFonts w:cs="Times New Roman"/>
          <w:b/>
        </w:rPr>
      </w:pPr>
    </w:p>
    <w:p w14:paraId="05B41A88" w14:textId="372229BA" w:rsidR="00DE0A3F" w:rsidRPr="00533A32" w:rsidRDefault="00DE0A3F" w:rsidP="00DE0A3F">
      <w:pPr>
        <w:jc w:val="both"/>
        <w:rPr>
          <w:b/>
        </w:rPr>
      </w:pPr>
      <w:ins w:id="234" w:author="Valentina Siino" w:date="2021-05-17T20:07:00Z">
        <w:r>
          <w:rPr>
            <w:b/>
          </w:rPr>
          <w:t>4</w:t>
        </w:r>
      </w:ins>
      <w:r>
        <w:rPr>
          <w:b/>
        </w:rPr>
        <w:t xml:space="preserve"> EXPERIMENTAL PROCEDURES</w:t>
      </w:r>
    </w:p>
    <w:p w14:paraId="696A7845" w14:textId="77777777" w:rsidR="00DE0A3F" w:rsidRPr="00533A32" w:rsidRDefault="00DE0A3F" w:rsidP="00DE0A3F">
      <w:pPr>
        <w:jc w:val="both"/>
        <w:rPr>
          <w:b/>
        </w:rPr>
      </w:pPr>
    </w:p>
    <w:p w14:paraId="3494D6FE" w14:textId="77777777" w:rsidR="00DE0A3F" w:rsidRPr="00533A32" w:rsidRDefault="00DE0A3F" w:rsidP="00DE0A3F">
      <w:pPr>
        <w:jc w:val="both"/>
        <w:rPr>
          <w:b/>
        </w:rPr>
      </w:pPr>
      <w:r w:rsidRPr="00533A32">
        <w:rPr>
          <w:b/>
        </w:rPr>
        <w:t>Sample preparation for mass spectrometry analysis</w:t>
      </w:r>
    </w:p>
    <w:p w14:paraId="4D08A5A4" w14:textId="77777777" w:rsidR="00DE0A3F" w:rsidRPr="00533A32" w:rsidRDefault="00DE0A3F" w:rsidP="00DE0A3F">
      <w:pPr>
        <w:jc w:val="both"/>
        <w:rPr>
          <w:b/>
        </w:rPr>
      </w:pPr>
    </w:p>
    <w:p w14:paraId="5FC75679" w14:textId="77777777" w:rsidR="00DE0A3F" w:rsidRPr="00C03E51" w:rsidRDefault="00DE0A3F" w:rsidP="00DE0A3F">
      <w:pPr>
        <w:spacing w:line="360" w:lineRule="auto"/>
        <w:jc w:val="both"/>
        <w:rPr>
          <w:rFonts w:ascii="Calibri" w:eastAsia="Calibri" w:hAnsi="Calibri" w:cs="Calibri"/>
        </w:rPr>
      </w:pPr>
      <w:r w:rsidRPr="00C03E51">
        <w:rPr>
          <w:rFonts w:ascii="Calibri" w:eastAsia="Calibri" w:hAnsi="Calibri" w:cs="Calibri"/>
        </w:rPr>
        <w:t xml:space="preserve">Plasma </w:t>
      </w:r>
      <w:r>
        <w:rPr>
          <w:rFonts w:ascii="Calibri" w:eastAsia="Calibri" w:hAnsi="Calibri" w:cs="Calibri"/>
        </w:rPr>
        <w:t>diluted 10-fold with</w:t>
      </w:r>
      <w:r w:rsidRPr="00C03E51">
        <w:rPr>
          <w:rFonts w:ascii="Calibri" w:eastAsia="Calibri" w:hAnsi="Calibri" w:cs="Calibri"/>
        </w:rPr>
        <w:t xml:space="preserve"> 5% SDS in 100 mM Tris (pH=7.55) </w:t>
      </w:r>
      <w:r>
        <w:rPr>
          <w:rFonts w:ascii="Calibri" w:eastAsia="Calibri" w:hAnsi="Calibri" w:cs="Calibri"/>
        </w:rPr>
        <w:t>and sonicated using a</w:t>
      </w:r>
      <w:r w:rsidRPr="00C03E51">
        <w:rPr>
          <w:rFonts w:ascii="Calibri" w:eastAsia="Calibri" w:hAnsi="Calibri" w:cs="Calibri"/>
        </w:rPr>
        <w:t xml:space="preserve"> probe </w:t>
      </w:r>
      <w:proofErr w:type="spellStart"/>
      <w:r w:rsidRPr="00C03E51">
        <w:rPr>
          <w:rFonts w:ascii="Calibri" w:eastAsia="Calibri" w:hAnsi="Calibri" w:cs="Calibri"/>
        </w:rPr>
        <w:t>sonicat</w:t>
      </w:r>
      <w:r>
        <w:rPr>
          <w:rFonts w:ascii="Calibri" w:eastAsia="Calibri" w:hAnsi="Calibri" w:cs="Calibri"/>
        </w:rPr>
        <w:t>or</w:t>
      </w:r>
      <w:proofErr w:type="spellEnd"/>
      <w:r>
        <w:rPr>
          <w:rFonts w:ascii="Calibri" w:eastAsia="Calibri" w:hAnsi="Calibri" w:cs="Calibri"/>
        </w:rPr>
        <w:t xml:space="preserve"> (</w:t>
      </w:r>
      <w:r w:rsidRPr="00C03E51">
        <w:rPr>
          <w:rFonts w:ascii="Calibri" w:eastAsia="Calibri" w:hAnsi="Calibri" w:cs="Calibri"/>
        </w:rPr>
        <w:t xml:space="preserve">Branson Digital </w:t>
      </w:r>
      <w:proofErr w:type="spellStart"/>
      <w:r w:rsidRPr="00C03E51">
        <w:rPr>
          <w:rFonts w:ascii="Calibri" w:eastAsia="Calibri" w:hAnsi="Calibri" w:cs="Calibri"/>
        </w:rPr>
        <w:t>Sonifier</w:t>
      </w:r>
      <w:proofErr w:type="spellEnd"/>
      <w:r w:rsidRPr="00C03E51">
        <w:rPr>
          <w:rFonts w:ascii="Calibri" w:eastAsia="Calibri" w:hAnsi="Calibri" w:cs="Calibri"/>
        </w:rPr>
        <w:t>® 250-D</w:t>
      </w:r>
      <w:r>
        <w:rPr>
          <w:rFonts w:ascii="Calibri" w:eastAsia="Calibri" w:hAnsi="Calibri" w:cs="Calibri"/>
        </w:rPr>
        <w:t xml:space="preserve">, </w:t>
      </w:r>
      <w:r w:rsidRPr="00C03E51">
        <w:rPr>
          <w:rFonts w:ascii="Calibri" w:eastAsia="Calibri" w:hAnsi="Calibri" w:cs="Calibri"/>
        </w:rPr>
        <w:t xml:space="preserve">Branson Ultrasonics Corporation, Danbury, USA), at amplitude 10%, with 10s pulse on and 20s off, for a total of 36 cycles. </w:t>
      </w:r>
      <w:r>
        <w:rPr>
          <w:rFonts w:ascii="Calibri" w:eastAsia="Calibri" w:hAnsi="Calibri" w:cs="Calibri"/>
        </w:rPr>
        <w:t>The solution</w:t>
      </w:r>
      <w:r w:rsidRPr="00C03E51">
        <w:rPr>
          <w:rFonts w:ascii="Calibri" w:eastAsia="Calibri" w:hAnsi="Calibri" w:cs="Calibri"/>
        </w:rPr>
        <w:t xml:space="preserve"> was centrifuged at 13,000 rpm for 8 minutes to remove debris and the supernatant, containing proteins, was recovered. </w:t>
      </w:r>
    </w:p>
    <w:p w14:paraId="7D4D4E40" w14:textId="77777777" w:rsidR="00DE0A3F" w:rsidRPr="00C03E51" w:rsidRDefault="00DE0A3F" w:rsidP="00DE0A3F">
      <w:pPr>
        <w:pStyle w:val="Standard"/>
        <w:spacing w:line="360" w:lineRule="auto"/>
        <w:jc w:val="both"/>
        <w:rPr>
          <w:rFonts w:ascii="Calibri" w:eastAsia="Calibri" w:hAnsi="Calibri" w:cs="Calibri"/>
        </w:rPr>
      </w:pPr>
      <w:r>
        <w:rPr>
          <w:rFonts w:ascii="Calibri" w:eastAsia="Calibri" w:hAnsi="Calibri" w:cs="Calibri"/>
        </w:rPr>
        <w:t xml:space="preserve">A fixed </w:t>
      </w:r>
      <w:commentRangeStart w:id="235"/>
      <w:r>
        <w:rPr>
          <w:rFonts w:ascii="Calibri" w:eastAsia="Calibri" w:hAnsi="Calibri" w:cs="Calibri"/>
        </w:rPr>
        <w:t>volume</w:t>
      </w:r>
      <w:commentRangeEnd w:id="235"/>
      <w:r>
        <w:rPr>
          <w:rStyle w:val="CommentReference"/>
          <w:rFonts w:asciiTheme="minorHAnsi" w:eastAsiaTheme="minorEastAsia" w:hAnsiTheme="minorHAnsi" w:cstheme="minorBidi"/>
          <w:kern w:val="0"/>
          <w:lang w:eastAsia="en-US" w:bidi="ar-SA"/>
        </w:rPr>
        <w:commentReference w:id="235"/>
      </w:r>
      <w:r w:rsidRPr="00C03E51">
        <w:rPr>
          <w:rFonts w:ascii="Calibri" w:eastAsia="Calibri" w:hAnsi="Calibri" w:cs="Calibri"/>
        </w:rPr>
        <w:t xml:space="preserve"> </w:t>
      </w:r>
      <w:r>
        <w:rPr>
          <w:rFonts w:ascii="Calibri" w:eastAsia="Calibri" w:hAnsi="Calibri" w:cs="Calibri"/>
        </w:rPr>
        <w:t xml:space="preserve">(50 </w:t>
      </w:r>
      <w:r>
        <w:rPr>
          <w:rFonts w:ascii="Calibri" w:eastAsia="Calibri" w:hAnsi="Calibri" w:cs="Calibri"/>
        </w:rPr>
        <w:sym w:font="Symbol" w:char="F06D"/>
      </w:r>
      <w:r>
        <w:rPr>
          <w:rFonts w:ascii="Calibri" w:eastAsia="Calibri" w:hAnsi="Calibri" w:cs="Calibri"/>
        </w:rPr>
        <w:t xml:space="preserve">l) of the supernatant, </w:t>
      </w:r>
      <w:r w:rsidRPr="00C03E51">
        <w:rPr>
          <w:rFonts w:ascii="Calibri" w:eastAsia="Calibri" w:hAnsi="Calibri" w:cs="Calibri"/>
        </w:rPr>
        <w:t>containing approximately 50 μg of plasma proteins as determined by protein concentration measurements of randomly selected samples, w</w:t>
      </w:r>
      <w:r>
        <w:rPr>
          <w:rFonts w:ascii="Calibri" w:eastAsia="Calibri" w:hAnsi="Calibri" w:cs="Calibri"/>
        </w:rPr>
        <w:t>as</w:t>
      </w:r>
      <w:r w:rsidRPr="00C03E51">
        <w:rPr>
          <w:rFonts w:ascii="Calibri" w:eastAsia="Calibri" w:hAnsi="Calibri" w:cs="Calibri"/>
        </w:rPr>
        <w:t xml:space="preserve"> digested into peptides using on-bead digestion on HILIC Microspheres  (</w:t>
      </w:r>
      <w:proofErr w:type="spellStart"/>
      <w:r w:rsidRPr="00C03E51">
        <w:rPr>
          <w:rFonts w:ascii="Calibri" w:eastAsia="Calibri" w:hAnsi="Calibri" w:cs="Calibri"/>
        </w:rPr>
        <w:t>ReSyn</w:t>
      </w:r>
      <w:proofErr w:type="spellEnd"/>
      <w:r w:rsidRPr="00C03E51">
        <w:rPr>
          <w:rFonts w:ascii="Calibri" w:eastAsia="Calibri" w:hAnsi="Calibri" w:cs="Calibri"/>
        </w:rPr>
        <w:t xml:space="preserve"> Biosciences, Gauteng, South Africa).  The process </w:t>
      </w:r>
      <w:r>
        <w:rPr>
          <w:rFonts w:ascii="Calibri" w:eastAsia="Calibri" w:hAnsi="Calibri" w:cs="Calibri"/>
        </w:rPr>
        <w:t>was</w:t>
      </w:r>
      <w:r w:rsidRPr="00C03E51">
        <w:rPr>
          <w:rFonts w:ascii="Calibri" w:eastAsia="Calibri" w:hAnsi="Calibri" w:cs="Calibri"/>
        </w:rPr>
        <w:t xml:space="preserve"> fully automated using</w:t>
      </w:r>
      <w:r>
        <w:rPr>
          <w:rFonts w:ascii="Calibri" w:eastAsia="Calibri" w:hAnsi="Calibri" w:cs="Calibri"/>
        </w:rPr>
        <w:t xml:space="preserve"> </w:t>
      </w:r>
      <w:r w:rsidRPr="00C03E51">
        <w:rPr>
          <w:rFonts w:ascii="Calibri" w:eastAsia="Calibri" w:hAnsi="Calibri" w:cs="Calibri"/>
        </w:rPr>
        <w:t>96-well plate</w:t>
      </w:r>
      <w:r>
        <w:rPr>
          <w:rFonts w:ascii="Calibri" w:eastAsia="Calibri" w:hAnsi="Calibri" w:cs="Calibri"/>
        </w:rPr>
        <w:t>s</w:t>
      </w:r>
      <w:r w:rsidRPr="00C03E51">
        <w:rPr>
          <w:rFonts w:ascii="Calibri" w:eastAsia="Calibri" w:hAnsi="Calibri" w:cs="Calibri"/>
        </w:rPr>
        <w:t xml:space="preserve"> in King-Fisher Flex (Thermo Fisher Scientific, Bremen). The automated procedure consisted o</w:t>
      </w:r>
      <w:r>
        <w:rPr>
          <w:rFonts w:ascii="Calibri" w:eastAsia="Calibri" w:hAnsi="Calibri" w:cs="Calibri"/>
        </w:rPr>
        <w:t>f</w:t>
      </w:r>
      <w:r w:rsidRPr="00C03E51">
        <w:rPr>
          <w:rFonts w:ascii="Calibri" w:eastAsia="Calibri" w:hAnsi="Calibri" w:cs="Calibri"/>
        </w:rPr>
        <w:t xml:space="preserve"> the following steps: magnetic microspheres (1:10 </w:t>
      </w:r>
      <w:proofErr w:type="spellStart"/>
      <w:r w:rsidRPr="00C03E51">
        <w:rPr>
          <w:rFonts w:ascii="Calibri" w:eastAsia="Calibri" w:hAnsi="Calibri" w:cs="Calibri"/>
        </w:rPr>
        <w:t>protein:beads</w:t>
      </w:r>
      <w:proofErr w:type="spellEnd"/>
      <w:r w:rsidRPr="00C03E51">
        <w:rPr>
          <w:rFonts w:ascii="Calibri" w:eastAsia="Calibri" w:hAnsi="Calibri" w:cs="Calibri"/>
        </w:rPr>
        <w:t xml:space="preserve"> ratio) were incubated and equilibrated in equilibration buffer (15% ACN, </w:t>
      </w:r>
      <w:r w:rsidRPr="00C03E51">
        <w:rPr>
          <w:rFonts w:ascii="Calibri" w:eastAsia="Calibri" w:hAnsi="Calibri" w:cs="Calibri"/>
        </w:rPr>
        <w:lastRenderedPageBreak/>
        <w:t xml:space="preserve">100 mM NH4Ac, pH=4.5); protein sample was incubated in binding buffer (30% ACN, 200 mM NH4Ac, pH=4.5) where proteins would bind to HILIC beads. Beads were then washed twice in 95% ACN to remove unspecific and low binding proteins. Bead-binding proteins were then incubated for 1h at 47°C with trypsin (20:1 </w:t>
      </w:r>
      <w:proofErr w:type="spellStart"/>
      <w:proofErr w:type="gramStart"/>
      <w:r w:rsidRPr="00C03E51">
        <w:rPr>
          <w:rFonts w:ascii="Calibri" w:eastAsia="Calibri" w:hAnsi="Calibri" w:cs="Calibri"/>
        </w:rPr>
        <w:t>protein:trypsin</w:t>
      </w:r>
      <w:proofErr w:type="spellEnd"/>
      <w:proofErr w:type="gramEnd"/>
      <w:r w:rsidRPr="00C03E51">
        <w:rPr>
          <w:rFonts w:ascii="Calibri" w:eastAsia="Calibri" w:hAnsi="Calibri" w:cs="Calibri"/>
        </w:rPr>
        <w:t xml:space="preserve"> </w:t>
      </w:r>
      <w:r>
        <w:rPr>
          <w:rFonts w:ascii="Calibri" w:eastAsia="Calibri" w:hAnsi="Calibri" w:cs="Calibri"/>
        </w:rPr>
        <w:t xml:space="preserve">w/w </w:t>
      </w:r>
      <w:r w:rsidRPr="00C03E51">
        <w:rPr>
          <w:rFonts w:ascii="Calibri" w:eastAsia="Calibri" w:hAnsi="Calibri" w:cs="Calibri"/>
        </w:rPr>
        <w:t xml:space="preserve">ratio) dissolved in 50 mM AMBIC. Peptides were recovered from the plate and dried in a </w:t>
      </w:r>
      <w:proofErr w:type="spellStart"/>
      <w:r w:rsidRPr="00C03E51">
        <w:rPr>
          <w:rFonts w:ascii="Calibri" w:eastAsia="Calibri" w:hAnsi="Calibri" w:cs="Calibri"/>
        </w:rPr>
        <w:t>Speedvac</w:t>
      </w:r>
      <w:proofErr w:type="spellEnd"/>
      <w:r w:rsidRPr="00C03E51">
        <w:rPr>
          <w:rFonts w:ascii="Calibri" w:eastAsia="Calibri" w:hAnsi="Calibri" w:cs="Calibri"/>
        </w:rPr>
        <w:t xml:space="preserve"> (Thermo Fisher Scientific, Germany) prior to C18 desalting. </w:t>
      </w:r>
    </w:p>
    <w:p w14:paraId="19BFD57A" w14:textId="77777777" w:rsidR="00DE0A3F" w:rsidRPr="00422520" w:rsidRDefault="00DE0A3F" w:rsidP="00DE0A3F">
      <w:pPr>
        <w:pStyle w:val="Standard"/>
        <w:spacing w:line="360" w:lineRule="auto"/>
        <w:jc w:val="both"/>
        <w:rPr>
          <w:rFonts w:ascii="Calibri" w:eastAsia="Calibri" w:hAnsi="Calibri" w:cs="Calibri"/>
        </w:rPr>
      </w:pPr>
      <w:r w:rsidRPr="00C03E51">
        <w:rPr>
          <w:rFonts w:ascii="Calibri" w:eastAsia="Calibri" w:hAnsi="Calibri" w:cs="Calibri"/>
        </w:rPr>
        <w:t xml:space="preserve">Desalting was performed using </w:t>
      </w:r>
      <w:proofErr w:type="spellStart"/>
      <w:r w:rsidRPr="00C03E51">
        <w:rPr>
          <w:rFonts w:ascii="Calibri" w:eastAsia="Calibri" w:hAnsi="Calibri" w:cs="Calibri"/>
        </w:rPr>
        <w:t>BioPureSPN</w:t>
      </w:r>
      <w:proofErr w:type="spellEnd"/>
      <w:r w:rsidRPr="00C03E51">
        <w:rPr>
          <w:rFonts w:ascii="Calibri" w:eastAsia="Calibri" w:hAnsi="Calibri" w:cs="Calibri"/>
        </w:rPr>
        <w:t xml:space="preserve"> Mini, PROTO 300 C18 (The Nest Group, Inc., MA, USA). Briefly, columns were equilibrated with 100 </w:t>
      </w:r>
      <w:proofErr w:type="spellStart"/>
      <w:r w:rsidRPr="00C03E51">
        <w:rPr>
          <w:rFonts w:ascii="Calibri" w:eastAsia="Calibri" w:hAnsi="Calibri" w:cs="Calibri"/>
        </w:rPr>
        <w:t>μl</w:t>
      </w:r>
      <w:proofErr w:type="spellEnd"/>
      <w:r w:rsidRPr="00C03E51">
        <w:rPr>
          <w:rFonts w:ascii="Calibri" w:eastAsia="Calibri" w:hAnsi="Calibri" w:cs="Calibri"/>
        </w:rPr>
        <w:t xml:space="preserve"> 70% ACN, 5% FA and conditioned using 100 </w:t>
      </w:r>
      <w:proofErr w:type="spellStart"/>
      <w:r w:rsidRPr="00C03E51">
        <w:rPr>
          <w:rFonts w:ascii="Calibri" w:eastAsia="Calibri" w:hAnsi="Calibri" w:cs="Calibri"/>
        </w:rPr>
        <w:t>μl</w:t>
      </w:r>
      <w:proofErr w:type="spellEnd"/>
      <w:r w:rsidRPr="00C03E51">
        <w:rPr>
          <w:rFonts w:ascii="Calibri" w:eastAsia="Calibri" w:hAnsi="Calibri" w:cs="Calibri"/>
        </w:rPr>
        <w:t xml:space="preserve"> 5% FA. Samples were resuspended in 100 ul 5% FA and loaded </w:t>
      </w:r>
      <w:r>
        <w:rPr>
          <w:rFonts w:ascii="Calibri" w:eastAsia="Calibri" w:hAnsi="Calibri" w:cs="Calibri"/>
        </w:rPr>
        <w:t>on</w:t>
      </w:r>
      <w:r w:rsidRPr="00C03E51">
        <w:rPr>
          <w:rFonts w:ascii="Calibri" w:eastAsia="Calibri" w:hAnsi="Calibri" w:cs="Calibri"/>
        </w:rPr>
        <w:t xml:space="preserve"> the column. Column</w:t>
      </w:r>
      <w:r>
        <w:rPr>
          <w:rFonts w:ascii="Calibri" w:eastAsia="Calibri" w:hAnsi="Calibri" w:cs="Calibri"/>
        </w:rPr>
        <w:t>s</w:t>
      </w:r>
      <w:r w:rsidRPr="00C03E51">
        <w:rPr>
          <w:rFonts w:ascii="Calibri" w:eastAsia="Calibri" w:hAnsi="Calibri" w:cs="Calibri"/>
        </w:rPr>
        <w:t xml:space="preserve"> w</w:t>
      </w:r>
      <w:r>
        <w:rPr>
          <w:rFonts w:ascii="Calibri" w:eastAsia="Calibri" w:hAnsi="Calibri" w:cs="Calibri"/>
        </w:rPr>
        <w:t>ere</w:t>
      </w:r>
      <w:r w:rsidRPr="00C03E51">
        <w:rPr>
          <w:rFonts w:ascii="Calibri" w:eastAsia="Calibri" w:hAnsi="Calibri" w:cs="Calibri"/>
        </w:rPr>
        <w:t xml:space="preserve"> washed in 5% FA and cleaned peptides were eluted using 100 </w:t>
      </w:r>
      <w:proofErr w:type="spellStart"/>
      <w:r w:rsidRPr="00C03E51">
        <w:rPr>
          <w:rFonts w:ascii="Calibri" w:eastAsia="Calibri" w:hAnsi="Calibri" w:cs="Calibri"/>
        </w:rPr>
        <w:t>μl</w:t>
      </w:r>
      <w:proofErr w:type="spellEnd"/>
      <w:r w:rsidRPr="00C03E51">
        <w:rPr>
          <w:rFonts w:ascii="Calibri" w:eastAsia="Calibri" w:hAnsi="Calibri" w:cs="Calibri"/>
        </w:rPr>
        <w:t xml:space="preserve"> 50% ACN, 5% FA. All the steps were performed using an Eppendorf bench top centrifuge at </w:t>
      </w:r>
      <w:commentRangeStart w:id="236"/>
      <w:commentRangeStart w:id="237"/>
      <w:r w:rsidRPr="00C03E51">
        <w:rPr>
          <w:rFonts w:ascii="Calibri" w:eastAsia="Calibri" w:hAnsi="Calibri" w:cs="Calibri"/>
        </w:rPr>
        <w:t>50</w:t>
      </w:r>
      <w:r>
        <w:rPr>
          <w:rFonts w:ascii="Calibri" w:eastAsia="Calibri" w:hAnsi="Calibri" w:cs="Calibri"/>
        </w:rPr>
        <w:t xml:space="preserve"> x </w:t>
      </w:r>
      <w:r w:rsidRPr="00422520">
        <w:rPr>
          <w:rFonts w:ascii="Calibri" w:eastAsia="Calibri" w:hAnsi="Calibri" w:cs="Calibri"/>
        </w:rPr>
        <w:t xml:space="preserve">g </w:t>
      </w:r>
      <w:commentRangeEnd w:id="236"/>
      <w:r>
        <w:rPr>
          <w:rStyle w:val="CommentReference"/>
          <w:rFonts w:asciiTheme="minorHAnsi" w:eastAsiaTheme="minorEastAsia" w:hAnsiTheme="minorHAnsi" w:cstheme="minorBidi"/>
          <w:kern w:val="0"/>
          <w:lang w:eastAsia="en-US" w:bidi="ar-SA"/>
        </w:rPr>
        <w:commentReference w:id="236"/>
      </w:r>
      <w:commentRangeEnd w:id="237"/>
      <w:r>
        <w:rPr>
          <w:rStyle w:val="CommentReference"/>
          <w:rFonts w:asciiTheme="minorHAnsi" w:eastAsiaTheme="minorEastAsia" w:hAnsiTheme="minorHAnsi" w:cstheme="minorBidi"/>
          <w:kern w:val="0"/>
          <w:lang w:eastAsia="en-US" w:bidi="ar-SA"/>
        </w:rPr>
        <w:commentReference w:id="237"/>
      </w:r>
      <w:r w:rsidRPr="00422520">
        <w:rPr>
          <w:rFonts w:ascii="Calibri" w:eastAsia="Calibri" w:hAnsi="Calibri" w:cs="Calibri"/>
        </w:rPr>
        <w:t>for 2 minutes.</w:t>
      </w:r>
    </w:p>
    <w:p w14:paraId="6F6D7645" w14:textId="77777777" w:rsidR="00DE0A3F" w:rsidRPr="00422520" w:rsidRDefault="00DE0A3F" w:rsidP="00DE0A3F">
      <w:pPr>
        <w:pStyle w:val="Standard"/>
        <w:spacing w:line="360" w:lineRule="auto"/>
        <w:jc w:val="both"/>
        <w:rPr>
          <w:rFonts w:ascii="Calibri" w:eastAsia="Calibri" w:hAnsi="Calibri" w:cs="Calibri"/>
        </w:rPr>
      </w:pPr>
      <w:r w:rsidRPr="00422520">
        <w:rPr>
          <w:rFonts w:ascii="Calibri" w:eastAsia="Calibri" w:hAnsi="Calibri" w:cs="Calibri"/>
        </w:rPr>
        <w:t xml:space="preserve">Cleaned peptides were dried and stored at -20°C prior to quantification and injection into the mass spectrometer. </w:t>
      </w:r>
    </w:p>
    <w:p w14:paraId="555F23CF" w14:textId="77777777" w:rsidR="00DE0A3F" w:rsidRPr="00422520" w:rsidRDefault="00DE0A3F" w:rsidP="00DE0A3F">
      <w:pPr>
        <w:spacing w:line="360" w:lineRule="auto"/>
        <w:jc w:val="both"/>
        <w:rPr>
          <w:rFonts w:ascii="Calibri" w:eastAsia="Calibri" w:hAnsi="Calibri" w:cs="Calibri"/>
        </w:rPr>
      </w:pPr>
    </w:p>
    <w:p w14:paraId="3DEDA805" w14:textId="77777777" w:rsidR="00DE0A3F" w:rsidRPr="00422520" w:rsidRDefault="00DE0A3F" w:rsidP="00DE0A3F">
      <w:pPr>
        <w:spacing w:line="360" w:lineRule="auto"/>
        <w:jc w:val="both"/>
        <w:rPr>
          <w:rFonts w:ascii="Calibri" w:eastAsia="Calibri" w:hAnsi="Calibri" w:cs="Calibri"/>
          <w:b/>
          <w:bCs/>
        </w:rPr>
      </w:pPr>
      <w:proofErr w:type="spellStart"/>
      <w:r w:rsidRPr="00422520">
        <w:rPr>
          <w:rFonts w:ascii="Calibri" w:eastAsia="Calibri" w:hAnsi="Calibri" w:cs="Calibri"/>
          <w:b/>
          <w:bCs/>
        </w:rPr>
        <w:t>nanoLC</w:t>
      </w:r>
      <w:proofErr w:type="spellEnd"/>
      <w:r w:rsidRPr="00422520">
        <w:rPr>
          <w:rFonts w:ascii="Calibri" w:eastAsia="Calibri" w:hAnsi="Calibri" w:cs="Calibri"/>
          <w:b/>
          <w:bCs/>
        </w:rPr>
        <w:t xml:space="preserve"> mass spectrometry</w:t>
      </w:r>
    </w:p>
    <w:p w14:paraId="6153B044" w14:textId="77777777" w:rsidR="00DE0A3F" w:rsidRPr="00533A32" w:rsidRDefault="00DE0A3F" w:rsidP="00DE0A3F">
      <w:pPr>
        <w:spacing w:line="360" w:lineRule="auto"/>
        <w:jc w:val="both"/>
        <w:rPr>
          <w:rFonts w:cs="Times New Roman"/>
        </w:rPr>
      </w:pPr>
      <w:r w:rsidRPr="00422520">
        <w:rPr>
          <w:rFonts w:ascii="Calibri" w:eastAsia="Calibri" w:hAnsi="Calibri" w:cs="Calibri"/>
        </w:rPr>
        <w:t xml:space="preserve">300 ng </w:t>
      </w:r>
      <w:r>
        <w:rPr>
          <w:rFonts w:ascii="Calibri" w:eastAsia="Calibri" w:hAnsi="Calibri" w:cs="Calibri"/>
        </w:rPr>
        <w:t>peptides (</w:t>
      </w:r>
      <w:commentRangeStart w:id="238"/>
      <w:commentRangeStart w:id="239"/>
      <w:r>
        <w:rPr>
          <w:rFonts w:ascii="Calibri" w:eastAsia="Calibri" w:hAnsi="Calibri" w:cs="Calibri"/>
        </w:rPr>
        <w:t>as determined by nanodrop</w:t>
      </w:r>
      <w:commentRangeEnd w:id="238"/>
      <w:r>
        <w:rPr>
          <w:rStyle w:val="CommentReference"/>
        </w:rPr>
        <w:commentReference w:id="238"/>
      </w:r>
      <w:commentRangeEnd w:id="239"/>
      <w:r>
        <w:rPr>
          <w:rStyle w:val="CommentReference"/>
        </w:rPr>
        <w:commentReference w:id="239"/>
      </w:r>
      <w:r>
        <w:rPr>
          <w:rFonts w:ascii="Calibri" w:eastAsia="Calibri" w:hAnsi="Calibri" w:cs="Calibri"/>
        </w:rPr>
        <w:t xml:space="preserve">) </w:t>
      </w:r>
      <w:r w:rsidRPr="00422520">
        <w:rPr>
          <w:rFonts w:ascii="Calibri" w:eastAsia="Calibri" w:hAnsi="Calibri" w:cs="Calibri"/>
        </w:rPr>
        <w:t xml:space="preserve">of each sample was resuspended in 0.1% FA loaded onto an EASY-nano LC system (Thermo Fisher Scientific, Germany). The analytical column was 15 cm long fused silica capillary (75 </w:t>
      </w:r>
      <w:proofErr w:type="spellStart"/>
      <w:r w:rsidRPr="00422520">
        <w:rPr>
          <w:rFonts w:ascii="Calibri" w:eastAsia="Calibri" w:hAnsi="Calibri" w:cs="Calibri"/>
        </w:rPr>
        <w:t>μm</w:t>
      </w:r>
      <w:proofErr w:type="spellEnd"/>
      <w:r w:rsidRPr="00422520">
        <w:rPr>
          <w:rFonts w:ascii="Calibri" w:eastAsia="Calibri" w:hAnsi="Calibri" w:cs="Calibri"/>
        </w:rPr>
        <w:t xml:space="preserve">* 16 cm Pico Tip Emitter, New Objective, USA) packed in house with C18 material </w:t>
      </w:r>
      <w:proofErr w:type="spellStart"/>
      <w:r w:rsidRPr="00422520">
        <w:rPr>
          <w:rFonts w:ascii="Calibri" w:eastAsia="Calibri" w:hAnsi="Calibri" w:cs="Calibri"/>
        </w:rPr>
        <w:t>ReproSil-Pur</w:t>
      </w:r>
      <w:proofErr w:type="spellEnd"/>
      <w:r w:rsidRPr="00422520">
        <w:rPr>
          <w:rFonts w:ascii="Calibri" w:eastAsia="Calibri" w:hAnsi="Calibri" w:cs="Calibri"/>
        </w:rPr>
        <w:t xml:space="preserve"> 1.9 </w:t>
      </w:r>
      <w:proofErr w:type="spellStart"/>
      <w:r w:rsidRPr="00422520">
        <w:rPr>
          <w:rFonts w:ascii="Calibri" w:eastAsia="Calibri" w:hAnsi="Calibri" w:cs="Calibri"/>
        </w:rPr>
        <w:t>μm</w:t>
      </w:r>
      <w:proofErr w:type="spellEnd"/>
      <w:r w:rsidRPr="00422520">
        <w:rPr>
          <w:rFonts w:ascii="Calibri" w:eastAsia="Calibri" w:hAnsi="Calibri" w:cs="Calibri"/>
        </w:rPr>
        <w:t xml:space="preserve"> (Dr. Maisch GmbH, Germany). Peptides were separated using an </w:t>
      </w:r>
      <w:r>
        <w:rPr>
          <w:rFonts w:ascii="Calibri" w:eastAsia="Calibri" w:hAnsi="Calibri" w:cs="Calibri"/>
        </w:rPr>
        <w:t>80 minutes method, including a 6</w:t>
      </w:r>
      <w:r w:rsidRPr="00422520">
        <w:rPr>
          <w:rFonts w:ascii="Calibri" w:eastAsia="Calibri" w:hAnsi="Calibri" w:cs="Calibri"/>
        </w:rPr>
        <w:t>0 min</w:t>
      </w:r>
      <w:r>
        <w:rPr>
          <w:rFonts w:ascii="Calibri" w:eastAsia="Calibri" w:hAnsi="Calibri" w:cs="Calibri"/>
        </w:rPr>
        <w:t>utes</w:t>
      </w:r>
      <w:r w:rsidRPr="00422520">
        <w:rPr>
          <w:rFonts w:ascii="Calibri" w:eastAsia="Calibri" w:hAnsi="Calibri" w:cs="Calibri"/>
        </w:rPr>
        <w:t xml:space="preserve"> </w:t>
      </w:r>
      <w:r>
        <w:rPr>
          <w:rFonts w:ascii="Calibri" w:eastAsia="Calibri" w:hAnsi="Calibri" w:cs="Calibri"/>
        </w:rPr>
        <w:t xml:space="preserve">linear </w:t>
      </w:r>
      <w:r w:rsidRPr="00422520">
        <w:rPr>
          <w:rFonts w:ascii="Calibri" w:eastAsia="Calibri" w:hAnsi="Calibri" w:cs="Calibri"/>
        </w:rPr>
        <w:t>gradient fro</w:t>
      </w:r>
      <w:r w:rsidRPr="00533A32">
        <w:t xml:space="preserve">m </w:t>
      </w:r>
      <w:r>
        <w:t>10</w:t>
      </w:r>
      <w:r w:rsidRPr="00533A32">
        <w:t xml:space="preserve">% to </w:t>
      </w:r>
      <w:r>
        <w:t>25</w:t>
      </w:r>
      <w:r w:rsidRPr="00533A32">
        <w:t xml:space="preserve">0% solvent B (80% ACN, 0.1% FA) </w:t>
      </w:r>
      <w:r>
        <w:t xml:space="preserve">from 3 to 63 minutes </w:t>
      </w:r>
      <w:r w:rsidRPr="00533A32">
        <w:t xml:space="preserve">at a constant flow rate of 250 </w:t>
      </w:r>
      <w:proofErr w:type="spellStart"/>
      <w:r w:rsidRPr="00533A32">
        <w:t>nl</w:t>
      </w:r>
      <w:proofErr w:type="spellEnd"/>
      <w:r w:rsidRPr="00533A32">
        <w:t xml:space="preserve">/min. </w:t>
      </w:r>
      <w:commentRangeStart w:id="240"/>
      <w:r>
        <w:t xml:space="preserve">The gradient was </w:t>
      </w:r>
      <w:proofErr w:type="spellStart"/>
      <w:r>
        <w:t>preceeded</w:t>
      </w:r>
      <w:proofErr w:type="spellEnd"/>
      <w:r>
        <w:t xml:space="preserve"> by a 3 min gradient from 5-10% B and followed by a 5 min gradient to 40% B and finally a five minute gradient to 90% B followed by 7 minutes </w:t>
      </w:r>
      <w:proofErr w:type="spellStart"/>
      <w:r>
        <w:t>isocartic</w:t>
      </w:r>
      <w:proofErr w:type="spellEnd"/>
      <w:r>
        <w:t xml:space="preserve"> washing at 90% B. </w:t>
      </w:r>
      <w:commentRangeEnd w:id="240"/>
      <w:r>
        <w:rPr>
          <w:rStyle w:val="CommentReference"/>
        </w:rPr>
        <w:commentReference w:id="240"/>
      </w:r>
      <w:r w:rsidRPr="00533A32">
        <w:t xml:space="preserve">The </w:t>
      </w:r>
      <w:proofErr w:type="spellStart"/>
      <w:r w:rsidRPr="00533A32">
        <w:t>nanoLC</w:t>
      </w:r>
      <w:proofErr w:type="spellEnd"/>
      <w:r w:rsidRPr="00533A32">
        <w:t xml:space="preserve"> system was coupled to </w:t>
      </w:r>
      <w:r>
        <w:t xml:space="preserve">a </w:t>
      </w:r>
      <w:r w:rsidRPr="00533A32">
        <w:t>Q-</w:t>
      </w:r>
      <w:proofErr w:type="spellStart"/>
      <w:r w:rsidRPr="00533A32">
        <w:t>Exactive</w:t>
      </w:r>
      <w:proofErr w:type="spellEnd"/>
      <w:r w:rsidRPr="00533A32">
        <w:t xml:space="preserve"> HF-X Mass Spectrometer (Thermo Fisher Scientific, Germany). Data were acquired using data-independent acquisition (DIA). </w:t>
      </w:r>
    </w:p>
    <w:p w14:paraId="629E027C" w14:textId="77777777" w:rsidR="00DE0A3F" w:rsidRPr="0045357C" w:rsidRDefault="00DE0A3F" w:rsidP="00DE0A3F">
      <w:pPr>
        <w:spacing w:line="360" w:lineRule="auto"/>
        <w:jc w:val="both"/>
        <w:rPr>
          <w:rFonts w:cs="Times New Roman"/>
        </w:rPr>
      </w:pPr>
    </w:p>
    <w:p w14:paraId="62D22A75" w14:textId="77777777" w:rsidR="00DE0A3F" w:rsidRPr="00B440EC" w:rsidRDefault="00DE0A3F" w:rsidP="00DE0A3F">
      <w:pPr>
        <w:spacing w:line="360" w:lineRule="auto"/>
        <w:jc w:val="both"/>
        <w:rPr>
          <w:rFonts w:cs="Times New Roman"/>
          <w:b/>
        </w:rPr>
      </w:pPr>
      <w:r w:rsidRPr="00B440EC">
        <w:rPr>
          <w:rFonts w:cs="Times New Roman"/>
          <w:b/>
        </w:rPr>
        <w:t xml:space="preserve">DIA acquisition </w:t>
      </w:r>
    </w:p>
    <w:p w14:paraId="33B3BB6C" w14:textId="77777777" w:rsidR="00DE0A3F" w:rsidRPr="00A778CF" w:rsidRDefault="00DE0A3F" w:rsidP="00DE0A3F">
      <w:pPr>
        <w:spacing w:line="360" w:lineRule="auto"/>
        <w:jc w:val="both"/>
        <w:rPr>
          <w:rFonts w:cs="Times New Roman"/>
        </w:rPr>
      </w:pPr>
      <w:r w:rsidRPr="00420B95">
        <w:rPr>
          <w:rFonts w:cs="Times New Roman"/>
        </w:rPr>
        <w:t xml:space="preserve">To generate </w:t>
      </w:r>
      <w:r>
        <w:rPr>
          <w:rFonts w:cs="Times New Roman"/>
        </w:rPr>
        <w:t xml:space="preserve">a chromatogram </w:t>
      </w:r>
      <w:r w:rsidRPr="00A778CF">
        <w:rPr>
          <w:rFonts w:cs="Times New Roman"/>
        </w:rPr>
        <w:t>library</w:t>
      </w:r>
      <w:r>
        <w:rPr>
          <w:rFonts w:cs="Times New Roman"/>
        </w:rPr>
        <w:t xml:space="preserve"> for DIA processing</w:t>
      </w:r>
      <w:r w:rsidRPr="00A778CF">
        <w:rPr>
          <w:rFonts w:cs="Times New Roman"/>
        </w:rPr>
        <w:t xml:space="preserve">, the MS was set to acquire six </w:t>
      </w:r>
      <w:r>
        <w:rPr>
          <w:rFonts w:cs="Times New Roman"/>
        </w:rPr>
        <w:t xml:space="preserve">DIA </w:t>
      </w:r>
      <w:r w:rsidRPr="00A778CF">
        <w:rPr>
          <w:rFonts w:cs="Times New Roman"/>
        </w:rPr>
        <w:t xml:space="preserve">acquisitions with </w:t>
      </w:r>
      <w:r>
        <w:rPr>
          <w:rFonts w:cs="Times New Roman"/>
        </w:rPr>
        <w:t xml:space="preserve">staggered </w:t>
      </w:r>
      <w:r w:rsidRPr="00A83F3F">
        <w:rPr>
          <w:rFonts w:cs="Times New Roman"/>
        </w:rPr>
        <w:t xml:space="preserve">4 m/z </w:t>
      </w:r>
      <w:r>
        <w:rPr>
          <w:rFonts w:cs="Times New Roman"/>
        </w:rPr>
        <w:t>MS/MS</w:t>
      </w:r>
      <w:r w:rsidRPr="00A83F3F">
        <w:rPr>
          <w:rFonts w:cs="Times New Roman"/>
        </w:rPr>
        <w:t xml:space="preserve"> spectra (4 m/z precursor </w:t>
      </w:r>
      <w:r w:rsidRPr="00A83F3F">
        <w:rPr>
          <w:rFonts w:cs="Times New Roman"/>
        </w:rPr>
        <w:lastRenderedPageBreak/>
        <w:t>isolation windows at 30,000 resolution, AGC target 1e6, maximum inject time 60 </w:t>
      </w:r>
      <w:proofErr w:type="spellStart"/>
      <w:r w:rsidRPr="00A83F3F">
        <w:rPr>
          <w:rFonts w:cs="Times New Roman"/>
        </w:rPr>
        <w:t>ms</w:t>
      </w:r>
      <w:proofErr w:type="spellEnd"/>
      <w:r w:rsidRPr="00A83F3F">
        <w:rPr>
          <w:rFonts w:cs="Times New Roman"/>
        </w:rPr>
        <w:t>) using an overlapping window pattern from narrow mass ranges (</w:t>
      </w:r>
      <w:r>
        <w:rPr>
          <w:rFonts w:cs="Times New Roman"/>
        </w:rPr>
        <w:t xml:space="preserve">approximately </w:t>
      </w:r>
      <w:commentRangeStart w:id="241"/>
      <w:r>
        <w:rPr>
          <w:rFonts w:cs="Times New Roman"/>
        </w:rPr>
        <w:t xml:space="preserve">400-500, 500-600, 600-700, 700-800, 800-900, 900-1000 </w:t>
      </w:r>
      <w:commentRangeEnd w:id="241"/>
      <w:r>
        <w:rPr>
          <w:rStyle w:val="CommentReference"/>
        </w:rPr>
        <w:commentReference w:id="241"/>
      </w:r>
      <w:r w:rsidRPr="00533A32">
        <w:rPr>
          <w:rFonts w:cs="Times New Roman"/>
        </w:rPr>
        <w:t>m/z</w:t>
      </w:r>
      <w:r>
        <w:rPr>
          <w:rFonts w:cs="Times New Roman"/>
        </w:rPr>
        <w:t xml:space="preserve">, as described in </w:t>
      </w:r>
      <w:r>
        <w:rPr>
          <w:rFonts w:cs="Times New Roman"/>
        </w:rPr>
        <w:fldChar w:fldCharType="begin" w:fldLock="1"/>
      </w:r>
      <w:r>
        <w:rPr>
          <w:rFonts w:cs="Times New Roman"/>
        </w:rPr>
        <w:instrText>ADDIN CSL_CITATION {"citationItems":[{"id":"ITEM-1","itemData":{"DOI":"10.1074/mcp.P119.001913","ISSN":"15359484","PMID":"32312845","abstract":"Data independent acquisition (DIA) is an attractive alternative to standard shotgun proteomics methods for quantitative experiments. However, most DIA methods require collecting exhaustive, sample-specific spectrum libraries with data dependent acquisition (DDA) to detect and quantify peptides. In addition to working with non-human samples, studies of splice junctions, sequence variants, or simply working with small sample yields can make developing DDA-based spectrum libraries impractical. Here we illustrate how to acquire, queue, and validate DIA data without spectrum libraries, and provide a workflow to efficiently generate DIA-only chromatogram libraries using gas-phase fractionation (GPF). We present best-practice methods for collecting DIA data using Orbitrap-based instruments, and develop an understanding for why DIA using an Orbitrap mass spectrometer should be approached differently than when using time-of-flight instruments. Finally, we discuss several methods for analyzing DIA data without libraries.","author":[{"dropping-particle":"","family":"Pino","given":"Lindsay K.","non-dropping-particle":"","parse-names":false,"suffix":""},{"dropping-particle":"","family":"Just","given":"Seth C.","non-dropping-particle":"","parse-names":false,"suffix":""},{"dropping-particle":"","family":"MacCoss","given":"Michael J.","non-dropping-particle":"","parse-names":false,"suffix":""},{"dropping-particle":"","family":"Searle","given":"Brian C.","non-dropping-particle":"","parse-names":false,"suffix":""}],"container-title":"Molecular and Cellular Proteomics","id":"ITEM-1","issue":"7","issued":{"date-parts":[["2020","7","1"]]},"page":"1088-1103","publisher":"American Society for Biochemistry and Molecular Biology Inc.","title":"Acquiring and Analyzing Data Independent Acquisition Proteomics Experiments without Spectrum Libraries","type":"article-journal","volume":"19"},"uris":["http://www.mendeley.com/documents/?uuid=2ac04a6c-d8e9-38f9-a599-67ed49d485a3"]}],"mendeley":{"formattedCitation":"(Pino, Just, MacCoss, &amp; Searle, 2020)","plainTextFormattedCitation":"(Pino, Just, MacCoss, &amp; Searle, 2020)","previouslyFormattedCitation":"(Pino, Just, MacCoss, &amp; Searle, 2020)"},"properties":{"noteIndex":0},"schema":"https://github.com/citation-style-language/schema/raw/master/csl-citation.json"}</w:instrText>
      </w:r>
      <w:r>
        <w:rPr>
          <w:rFonts w:cs="Times New Roman"/>
        </w:rPr>
        <w:fldChar w:fldCharType="separate"/>
      </w:r>
      <w:r w:rsidRPr="007D6977">
        <w:rPr>
          <w:rFonts w:cs="Times New Roman"/>
          <w:noProof/>
        </w:rPr>
        <w:t>(Pino, Just, MacCoss, &amp; Searle, 2020)</w:t>
      </w:r>
      <w:r>
        <w:rPr>
          <w:rFonts w:cs="Times New Roman"/>
        </w:rPr>
        <w:fldChar w:fldCharType="end"/>
      </w:r>
      <w:r w:rsidRPr="00A778CF">
        <w:rPr>
          <w:rFonts w:cs="Times New Roman"/>
        </w:rPr>
        <w:t xml:space="preserve">. </w:t>
      </w:r>
      <w:r>
        <w:rPr>
          <w:rFonts w:cs="Times New Roman"/>
        </w:rPr>
        <w:t>Full</w:t>
      </w:r>
      <w:r w:rsidRPr="00A778CF">
        <w:rPr>
          <w:rFonts w:cs="Times New Roman"/>
        </w:rPr>
        <w:t xml:space="preserve"> window </w:t>
      </w:r>
      <w:r>
        <w:rPr>
          <w:rFonts w:cs="Times New Roman"/>
        </w:rPr>
        <w:t xml:space="preserve">MS1 </w:t>
      </w:r>
      <w:r w:rsidRPr="00A778CF">
        <w:rPr>
          <w:rFonts w:cs="Times New Roman"/>
        </w:rPr>
        <w:t>spectr</w:t>
      </w:r>
      <w:r>
        <w:rPr>
          <w:rFonts w:cs="Times New Roman"/>
        </w:rPr>
        <w:t>a</w:t>
      </w:r>
      <w:r w:rsidRPr="00A778CF">
        <w:rPr>
          <w:rFonts w:cs="Times New Roman"/>
        </w:rPr>
        <w:t xml:space="preserve"> (395-1005 m/z at 30,000 resolution using an AGC target value of 3x106 ions and a maximum injection time of 55 </w:t>
      </w:r>
      <w:proofErr w:type="spellStart"/>
      <w:r w:rsidRPr="00A778CF">
        <w:rPr>
          <w:rFonts w:cs="Times New Roman"/>
        </w:rPr>
        <w:t>ms</w:t>
      </w:r>
      <w:proofErr w:type="spellEnd"/>
      <w:r w:rsidRPr="00A778CF">
        <w:rPr>
          <w:rFonts w:cs="Times New Roman"/>
        </w:rPr>
        <w:t>)</w:t>
      </w:r>
    </w:p>
    <w:p w14:paraId="1129EDD0" w14:textId="77777777" w:rsidR="00DE0A3F" w:rsidRPr="00A778CF" w:rsidRDefault="00DE0A3F" w:rsidP="00DE0A3F">
      <w:pPr>
        <w:spacing w:line="360" w:lineRule="auto"/>
        <w:jc w:val="both"/>
        <w:rPr>
          <w:rFonts w:cs="Times New Roman"/>
        </w:rPr>
      </w:pPr>
      <w:r w:rsidRPr="00A778CF">
        <w:rPr>
          <w:rFonts w:cs="Times New Roman"/>
        </w:rPr>
        <w:t xml:space="preserve">For quantitative samples, the MS was set to </w:t>
      </w:r>
      <w:r>
        <w:rPr>
          <w:rFonts w:cs="Times New Roman"/>
        </w:rPr>
        <w:t>acquire full scan MS1 spectra as above, and</w:t>
      </w:r>
      <w:r w:rsidRPr="00A778CF">
        <w:rPr>
          <w:rFonts w:cs="Times New Roman"/>
        </w:rPr>
        <w:t xml:space="preserve"> DIA spectra at 15,000 </w:t>
      </w:r>
      <w:r>
        <w:rPr>
          <w:rFonts w:cs="Times New Roman"/>
        </w:rPr>
        <w:t xml:space="preserve">resolution </w:t>
      </w:r>
      <w:r w:rsidRPr="00A778CF">
        <w:rPr>
          <w:rFonts w:cs="Times New Roman"/>
        </w:rPr>
        <w:t xml:space="preserve">with AGC target of </w:t>
      </w:r>
      <w:r w:rsidRPr="00A778CF">
        <w:t>1x10</w:t>
      </w:r>
      <w:r w:rsidRPr="00A778CF">
        <w:rPr>
          <w:vertAlign w:val="superscript"/>
        </w:rPr>
        <w:t>6</w:t>
      </w:r>
      <w:r w:rsidRPr="00A778CF">
        <w:t xml:space="preserve">, maximum injection time of 20 </w:t>
      </w:r>
      <w:proofErr w:type="spellStart"/>
      <w:r w:rsidRPr="00A778CF">
        <w:t>ms</w:t>
      </w:r>
      <w:proofErr w:type="spellEnd"/>
      <w:r>
        <w:t xml:space="preserve">, loop count 75, </w:t>
      </w:r>
      <w:r w:rsidRPr="00A778CF">
        <w:t xml:space="preserve">and using </w:t>
      </w:r>
      <w:r>
        <w:t xml:space="preserve">staggered </w:t>
      </w:r>
      <w:r w:rsidRPr="00A778CF">
        <w:t xml:space="preserve">isolation window of </w:t>
      </w:r>
      <w:r>
        <w:t xml:space="preserve">approximately </w:t>
      </w:r>
      <w:r w:rsidRPr="00A778CF">
        <w:t xml:space="preserve">8 m/z. </w:t>
      </w:r>
    </w:p>
    <w:p w14:paraId="1094F44C" w14:textId="77777777" w:rsidR="00DE0A3F" w:rsidRPr="00817885" w:rsidRDefault="00DE0A3F" w:rsidP="00DE0A3F">
      <w:pPr>
        <w:spacing w:line="360" w:lineRule="auto"/>
        <w:jc w:val="both"/>
      </w:pPr>
      <w:r w:rsidRPr="00B440EC">
        <w:t xml:space="preserve">DIA spectra were set with normalized collision energy (NCE) of 27. The </w:t>
      </w:r>
      <w:proofErr w:type="spellStart"/>
      <w:r w:rsidRPr="00B440EC">
        <w:t>Xcalibur</w:t>
      </w:r>
      <w:proofErr w:type="spellEnd"/>
      <w:r w:rsidRPr="00B440EC">
        <w:t xml:space="preserve"> software v3.0 (Thermo Fisher Scientific, Germany) controlled the </w:t>
      </w:r>
      <w:proofErr w:type="spellStart"/>
      <w:r w:rsidRPr="00B440EC">
        <w:t>nanoLC</w:t>
      </w:r>
      <w:proofErr w:type="spellEnd"/>
      <w:r w:rsidRPr="00B440EC">
        <w:t xml:space="preserve"> syste</w:t>
      </w:r>
      <w:r w:rsidRPr="00CB6685">
        <w:t xml:space="preserve">m, the mass spectrometer and was used to acquire and visualize the </w:t>
      </w:r>
      <w:r w:rsidRPr="007669D0">
        <w:t>RAW</w:t>
      </w:r>
      <w:r w:rsidRPr="00817885">
        <w:t xml:space="preserve"> data.</w:t>
      </w:r>
    </w:p>
    <w:p w14:paraId="3D6CAFC5" w14:textId="77777777" w:rsidR="00DE0A3F" w:rsidRDefault="00DE0A3F" w:rsidP="00DE0A3F">
      <w:pPr>
        <w:spacing w:line="360" w:lineRule="auto"/>
        <w:jc w:val="both"/>
        <w:rPr>
          <w:rFonts w:cs="Times New Roman"/>
          <w:b/>
        </w:rPr>
      </w:pPr>
    </w:p>
    <w:p w14:paraId="0DA00032" w14:textId="77777777" w:rsidR="00DE0A3F" w:rsidRPr="00533A32" w:rsidRDefault="00DE0A3F" w:rsidP="00DE0A3F">
      <w:pPr>
        <w:spacing w:line="360" w:lineRule="auto"/>
        <w:jc w:val="both"/>
        <w:rPr>
          <w:rFonts w:cs="Times New Roman"/>
          <w:b/>
        </w:rPr>
      </w:pPr>
      <w:r w:rsidRPr="00533A32">
        <w:rPr>
          <w:rFonts w:cs="Times New Roman"/>
          <w:b/>
        </w:rPr>
        <w:t>Mass spectrometry data processing</w:t>
      </w:r>
    </w:p>
    <w:p w14:paraId="4E3439A8" w14:textId="77777777" w:rsidR="00DE0A3F" w:rsidRPr="00B7333F" w:rsidRDefault="00DE0A3F" w:rsidP="00DE0A3F">
      <w:pPr>
        <w:spacing w:line="360" w:lineRule="auto"/>
        <w:jc w:val="both"/>
      </w:pPr>
      <w:r w:rsidRPr="00B7333F">
        <w:t xml:space="preserve">Raw DIA MS files were converted to </w:t>
      </w:r>
      <w:proofErr w:type="spellStart"/>
      <w:r w:rsidRPr="00B7333F">
        <w:t>mzML</w:t>
      </w:r>
      <w:proofErr w:type="spellEnd"/>
      <w:r w:rsidRPr="00B7333F">
        <w:t xml:space="preserve"> using </w:t>
      </w:r>
      <w:proofErr w:type="spellStart"/>
      <w:r w:rsidRPr="00B7333F">
        <w:t>Proteowizard</w:t>
      </w:r>
      <w:proofErr w:type="spellEnd"/>
      <w:r w:rsidRPr="00B7333F">
        <w:t xml:space="preserve"> </w:t>
      </w:r>
      <w:r w:rsidRPr="00B7333F">
        <w:fldChar w:fldCharType="begin" w:fldLock="1"/>
      </w:r>
      <w:r>
        <w:instrText>ADDIN CSL_CITATION {"citationItems":[{"id":"ITEM-1","itemData":{"DOI":"10.1038/nbt.2377","ISSN":"10870156","PMID":"23051804","author":[{"dropping-particle":"","family":"Chambers","given":"Matthew C.","non-dropping-particle":"","parse-names":false,"suffix":""},{"dropping-particle":"","family":"MacLean","given":"Brendan","non-dropping-particle":"","parse-names":false,"suffix":""},{"dropping-particle":"","family":"Burke","given":"Robert","non-dropping-particle":"","parse-names":false,"suffix":""},{"dropping-particle":"","family":"Amodei","given":"Dario","non-dropping-particle":"","parse-names":false,"suffix":""},{"dropping-particle":"","family":"Ruderman","given":"Daniel L.","non-dropping-particle":"","parse-names":false,"suffix":""},{"dropping-particle":"","family":"Neumann","given":"Steffen","non-dropping-particle":"","parse-names":false,"suffix":""},{"dropping-particle":"","family":"Gatto","given":"Laurent","non-dropping-particle":"","parse-names":false,"suffix":""},{"dropping-particle":"","family":"Fischer","given":"Bernd","non-dropping-particle":"","parse-names":false,"suffix":""},{"dropping-particle":"","family":"Pratt","given":"Brian","non-dropping-particle":"","parse-names":false,"suffix":""},{"dropping-particle":"","family":"Egertson","given":"Jarrett","non-dropping-particle":"","parse-names":false,"suffix":""},{"dropping-particle":"","family":"Hoff","given":"Katherine","non-dropping-particle":"","parse-names":false,"suffix":""},{"dropping-particle":"","family":"Kessner","given":"Darren","non-dropping-particle":"","parse-names":false,"suffix":""},{"dropping-particle":"","family":"Tasman","given":"Natalie","non-dropping-particle":"","parse-names":false,"suffix":""},{"dropping-particle":"","family":"Shulman","given":"Nicholas","non-dropping-particle":"","parse-names":false,"suffix":""},{"dropping-particle":"","family":"Frewen","given":"Barbara","non-dropping-particle":"","parse-names":false,"suffix":""},{"dropping-particle":"","family":"Baker","given":"Tahmina A.","non-dropping-particle":"","parse-names":false,"suffix":""},{"dropping-particle":"","family":"Brusniak","given":"Mi Youn","non-dropping-particle":"","parse-names":false,"suffix":""},{"dropping-particle":"","family":"Paulse","given":"Christopher","non-dropping-particle":"","parse-names":false,"suffix":""},{"dropping-particle":"","family":"Creasy","given":"David","non-dropping-particle":"","parse-names":false,"suffix":""},{"dropping-particle":"","family":"Flashner","given":"Lisa","non-dropping-particle":"","parse-names":false,"suffix":""},{"dropping-particle":"","family":"Kani","given":"Kian","non-dropping-particle":"","parse-names":false,"suffix":""},{"dropping-particle":"","family":"Moulding","given":"Chris","non-dropping-particle":"","parse-names":false,"suffix":""},{"dropping-particle":"","family":"Seymour","given":"Sean L.","non-dropping-particle":"","parse-names":false,"suffix":""},{"dropping-particle":"","family":"Nuwaysir","given":"Lydia M.","non-dropping-particle":"","parse-names":false,"suffix":""},{"dropping-particle":"","family":"Lefebvre","given":"Brent","non-dropping-particle":"","parse-names":false,"suffix":""},{"dropping-particle":"","family":"Kuhlmann","given":"Frank","non-dropping-particle":"","parse-names":false,"suffix":""},{"dropping-particle":"","family":"Roark","given":"Joe","non-dropping-particle":"","parse-names":false,"suffix":""},{"dropping-particle":"","family":"Rainer","given":"Paape","non-dropping-particle":"","parse-names":false,"suffix":""},{"dropping-particle":"","family":"Detlev","given":"Suckau","non-dropping-particle":"","parse-names":false,"suffix":""},{"dropping-particle":"","family":"Hemenway","given":"Tina","non-dropping-particle":"","parse-names":false,"suffix":""},{"dropping-particle":"","family":"Huhmer","given":"Andreas","non-dropping-particle":"","parse-names":false,"suffix":""},{"dropping-particle":"","family":"Langridge","given":"James","non-dropping-particle":"","parse-names":false,"suffix":""},{"dropping-particle":"","family":"Connolly","given":"Brian","non-dropping-particle":"","parse-names":false,"suffix":""},{"dropping-particle":"","family":"Chadick","given":"Trey","non-dropping-particle":"","parse-names":false,"suffix":""},{"dropping-particle":"","family":"Holly","given":"Krisztina","non-dropping-particle":"","parse-names":false,"suffix":""},{"dropping-particle":"","family":"Eckels","given":"Josh","non-dropping-particle":"","parse-names":false,"suffix":""},{"dropping-particle":"","family":"Deutsch","given":"Eric W.","non-dropping-particle":"","parse-names":false,"suffix":""},{"dropping-particle":"","family":"Moritz","given":"Robert L.","non-dropping-particle":"","parse-names":false,"suffix":""},{"dropping-particle":"","family":"Katz","given":"Jonathan E.","non-dropping-particle":"","parse-names":false,"suffix":""},{"dropping-particle":"","family":"Agus","given":"David B.","non-dropping-particle":"","parse-names":false,"suffix":""},{"dropping-particle":"","family":"MacCoss","given":"Michael","non-dropping-particle":"","parse-names":false,"suffix":""},{"dropping-particle":"","family":"Tabb","given":"David L.","non-dropping-particle":"","parse-names":false,"suffix":""},{"dropping-particle":"","family":"Mallick","given":"Parag","non-dropping-particle":"","parse-names":false,"suffix":""}],"container-title":"Nature Biotechnology","id":"ITEM-1","issue":"10","issued":{"date-parts":[["2012","10","10"]]},"page":"918-920","publisher":"Nature Publishing Group","title":"A cross-platform toolkit for mass spectrometry and proteomics","type":"article","volume":"30"},"uris":["http://www.mendeley.com/documents/?uuid=f9146dbe-9a65-3551-bd25-941e922c716f"]}],"mendeley":{"formattedCitation":"(Chambers et al., 2012)","plainTextFormattedCitation":"(Chambers et al., 2012)","previouslyFormattedCitation":"(Chambers et al., 2012)"},"properties":{"noteIndex":0},"schema":"https://github.com/citation-style-language/schema/raw/master/csl-citation.json"}</w:instrText>
      </w:r>
      <w:r w:rsidRPr="00B7333F">
        <w:fldChar w:fldCharType="separate"/>
      </w:r>
      <w:r w:rsidRPr="00B7333F">
        <w:rPr>
          <w:noProof/>
        </w:rPr>
        <w:t>(Chambers et al., 2012)</w:t>
      </w:r>
      <w:r w:rsidRPr="00B7333F">
        <w:fldChar w:fldCharType="end"/>
      </w:r>
      <w:r w:rsidRPr="00B7333F">
        <w:t xml:space="preserve"> version </w:t>
      </w:r>
      <w:r w:rsidRPr="00B7333F">
        <w:rPr>
          <w:rFonts w:cs="Menlo"/>
          <w:color w:val="000000"/>
          <w:sz w:val="22"/>
          <w:szCs w:val="22"/>
        </w:rPr>
        <w:t xml:space="preserve">3.0.20079, with vendor peak picking and PRISM demultiplexing. The </w:t>
      </w:r>
      <w:proofErr w:type="spellStart"/>
      <w:r w:rsidRPr="00B7333F">
        <w:rPr>
          <w:rFonts w:cs="Menlo"/>
          <w:color w:val="000000"/>
          <w:sz w:val="22"/>
          <w:szCs w:val="22"/>
        </w:rPr>
        <w:t>mzML</w:t>
      </w:r>
      <w:proofErr w:type="spellEnd"/>
      <w:r w:rsidRPr="00B7333F">
        <w:rPr>
          <w:rFonts w:cs="Menlo"/>
          <w:color w:val="000000"/>
          <w:sz w:val="22"/>
          <w:szCs w:val="22"/>
        </w:rPr>
        <w:t xml:space="preserve"> files were further processed in </w:t>
      </w:r>
      <w:proofErr w:type="spellStart"/>
      <w:r w:rsidRPr="00B7333F">
        <w:rPr>
          <w:rFonts w:cs="Menlo"/>
          <w:color w:val="000000"/>
          <w:sz w:val="22"/>
          <w:szCs w:val="22"/>
        </w:rPr>
        <w:t>EncyclopeDIA</w:t>
      </w:r>
      <w:proofErr w:type="spellEnd"/>
      <w:r w:rsidRPr="00B7333F">
        <w:rPr>
          <w:rFonts w:cs="Menlo"/>
          <w:color w:val="000000"/>
          <w:sz w:val="22"/>
          <w:szCs w:val="22"/>
        </w:rPr>
        <w:t xml:space="preserve"> version 0.9.0 </w:t>
      </w:r>
      <w:r>
        <w:rPr>
          <w:rFonts w:cs="Menlo"/>
          <w:color w:val="000000"/>
          <w:sz w:val="22"/>
          <w:szCs w:val="22"/>
        </w:rPr>
        <w:fldChar w:fldCharType="begin" w:fldLock="1"/>
      </w:r>
      <w:r>
        <w:rPr>
          <w:rFonts w:cs="Menlo"/>
          <w:color w:val="000000"/>
          <w:sz w:val="22"/>
          <w:szCs w:val="22"/>
        </w:rPr>
        <w:instrText>ADDIN CSL_CITATION {"citationItems":[{"id":"ITEM-1","itemData":{"DOI":"10.1038/s41467-018-07454-w","ISSN":"20411723","PMID":"30510204","abstract":"Data independent acquisition (DIA) mass spectrometry is a powerful technique that is improving the reproducibility and throughput of proteomics studies. Here, we introduce an experimental workflow that uses this technique to construct chromatogram libraries that capture fragment ion chromatographic peak shape and retention time for every detectable peptide in a proteomics experiment. These coordinates calibrate protein databases or spectrum libraries to a specific mass spectrometer and chromatography setup, facilitating DIA-only pipelines and the reuse of global resource libraries. We also present EncyclopeDIA, a software tool for generating and searching chromatogram libraries, and demonstrate the performance of our workflow by quantifying proteins in human and yeast cells. We find that by exploiting calibrated retention time and fragmentation specificity in chromatogram libraries, EncyclopeDIA can detect 20–25% more peptides from DIA experiments than with data dependent acquisition-based spectrum libraries alone.","author":[{"dropping-particle":"","family":"Searle","given":"Brian C.","non-dropping-particle":"","parse-names":false,"suffix":""},{"dropping-particle":"","family":"Pino","given":"Lindsay K.","non-dropping-particle":"","parse-names":false,"suffix":""},{"dropping-particle":"","family":"Egertson","given":"Jarrett D.","non-dropping-particle":"","parse-names":false,"suffix":""},{"dropping-particle":"","family":"Ting","given":"Ying S.","non-dropping-particle":"","parse-names":false,"suffix":""},{"dropping-particle":"","family":"Lawrence","given":"Robert T.","non-dropping-particle":"","parse-names":false,"suffix":""},{"dropping-particle":"","family":"MacLean","given":"Brendan X.","non-dropping-particle":"","parse-names":false,"suffix":""},{"dropping-particle":"","family":"Villén","given":"Judit","non-dropping-particle":"","parse-names":false,"suffix":""},{"dropping-particle":"","family":"MacCoss","given":"Michael J.","non-dropping-particle":"","parse-names":false,"suffix":""}],"container-title":"Nature Communications","id":"ITEM-1","issue":"1","issued":{"date-parts":[["2018","12","1"]]},"page":"1-12","publisher":"Nature Publishing Group","title":"Chromatogram libraries improve peptide detection and quantification by data independent acquisition mass spectrometry","type":"article-journal","volume":"9"},"uris":["http://www.mendeley.com/documents/?uuid=ba6045ed-d24e-3777-8a2d-b11deed7a7db"]}],"mendeley":{"formattedCitation":"(Searle et al., 2018)","plainTextFormattedCitation":"(Searle et al., 2018)","previouslyFormattedCitation":"(Searle et al., 2018)"},"properties":{"noteIndex":0},"schema":"https://github.com/citation-style-language/schema/raw/master/csl-citation.json"}</w:instrText>
      </w:r>
      <w:r>
        <w:rPr>
          <w:rFonts w:cs="Menlo"/>
          <w:color w:val="000000"/>
          <w:sz w:val="22"/>
          <w:szCs w:val="22"/>
        </w:rPr>
        <w:fldChar w:fldCharType="separate"/>
      </w:r>
      <w:r w:rsidRPr="00B7333F">
        <w:rPr>
          <w:rFonts w:cs="Menlo"/>
          <w:noProof/>
          <w:color w:val="000000"/>
          <w:sz w:val="22"/>
          <w:szCs w:val="22"/>
        </w:rPr>
        <w:t>(Searle et al., 2018)</w:t>
      </w:r>
      <w:r>
        <w:rPr>
          <w:rFonts w:cs="Menlo"/>
          <w:color w:val="000000"/>
          <w:sz w:val="22"/>
          <w:szCs w:val="22"/>
        </w:rPr>
        <w:fldChar w:fldCharType="end"/>
      </w:r>
      <w:r w:rsidRPr="00B7333F">
        <w:rPr>
          <w:rFonts w:cs="Menlo"/>
          <w:color w:val="000000"/>
          <w:sz w:val="22"/>
          <w:szCs w:val="22"/>
        </w:rPr>
        <w:t xml:space="preserve">. A chromatogram library was generated using the pool windows DIA files by matching to a predicted human proteome spectral library </w:t>
      </w:r>
      <w:r>
        <w:rPr>
          <w:rFonts w:cs="Menlo"/>
          <w:color w:val="000000"/>
          <w:sz w:val="22"/>
          <w:szCs w:val="22"/>
        </w:rPr>
        <w:fldChar w:fldCharType="begin" w:fldLock="1"/>
      </w:r>
      <w:r>
        <w:rPr>
          <w:rFonts w:cs="Menlo"/>
          <w:color w:val="000000"/>
          <w:sz w:val="22"/>
          <w:szCs w:val="22"/>
        </w:rPr>
        <w:instrText>ADDIN CSL_CITATION {"citationItems":[{"id":"ITEM-1","itemData":{"DOI":"10.1038/s41467-020-15346-1","ISSN":"20411723","PMID":"32214105","abstract":"Data-independent acquisition approaches typically rely on experiment-specific spectrum libraries, requiring offline fractionation and tens to hundreds of injections. We demonstrate a library generation workflow that leverages fragmentation and retention time prediction to build libraries containing every peptide in a proteome, and then refines those libraries with empirical data. Our method specifically enables rapid, experiment-specific library generation for non-model organisms, which we demonstrate using the malaria parasite Plasmodium falciparum, and non-canonical databases, which we show by detecting missense variants in HeLa.","author":[{"dropping-particle":"","family":"Searle","given":"Brian C.","non-dropping-particle":"","parse-names":false,"suffix":""},{"dropping-particle":"","family":"Swearingen","given":"Kristian E.","non-dropping-particle":"","parse-names":false,"suffix":""},{"dropping-particle":"","family":"Barnes","given":"Christopher A.","non-dropping-particle":"","parse-names":false,"suffix":""},{"dropping-particle":"","family":"Schmidt","given":"Tobias","non-dropping-particle":"","parse-names":false,"suffix":""},{"dropping-particle":"","family":"Gessulat","given":"Siegfried","non-dropping-particle":"","parse-names":false,"suffix":""},{"dropping-particle":"","family":"Küster","given":"Bernhard","non-dropping-particle":"","parse-names":false,"suffix":""},{"dropping-particle":"","family":"Wilhelm","given":"Mathias","non-dropping-particle":"","parse-names":false,"suffix":""}],"container-title":"Nature Communications","id":"ITEM-1","issue":"1","issued":{"date-parts":[["2020","12","1"]]},"page":"1-10","publisher":"Nature Research","title":"Generating high quality libraries for DIA MS with empirically corrected peptide predictions","type":"article-journal","volume":"11"},"uris":["http://www.mendeley.com/documents/?uuid=d392daad-b363-38de-905e-649143e814ed"]}],"mendeley":{"formattedCitation":"(Searle et al., 2020)","plainTextFormattedCitation":"(Searle et al., 2020)","previouslyFormattedCitation":"(Searle et al., 2020)"},"properties":{"noteIndex":0},"schema":"https://github.com/citation-style-language/schema/raw/master/csl-citation.json"}</w:instrText>
      </w:r>
      <w:r>
        <w:rPr>
          <w:rFonts w:cs="Menlo"/>
          <w:color w:val="000000"/>
          <w:sz w:val="22"/>
          <w:szCs w:val="22"/>
        </w:rPr>
        <w:fldChar w:fldCharType="separate"/>
      </w:r>
      <w:r w:rsidRPr="00B7333F">
        <w:rPr>
          <w:rFonts w:cs="Menlo"/>
          <w:noProof/>
          <w:color w:val="000000"/>
          <w:sz w:val="22"/>
          <w:szCs w:val="22"/>
        </w:rPr>
        <w:t>(Searle et al., 2020)</w:t>
      </w:r>
      <w:r>
        <w:rPr>
          <w:rFonts w:cs="Menlo"/>
          <w:color w:val="000000"/>
          <w:sz w:val="22"/>
          <w:szCs w:val="22"/>
        </w:rPr>
        <w:fldChar w:fldCharType="end"/>
      </w:r>
      <w:r w:rsidRPr="00B7333F">
        <w:rPr>
          <w:rFonts w:cs="Menlo"/>
          <w:color w:val="000000"/>
          <w:sz w:val="22"/>
          <w:szCs w:val="22"/>
        </w:rPr>
        <w:t>. The spectral library ”uniprot_human_25apr2019.fasta.z2_nce33.dlib”, version as of 28 Janu</w:t>
      </w:r>
      <w:r>
        <w:rPr>
          <w:rFonts w:cs="Menlo"/>
          <w:color w:val="000000"/>
          <w:sz w:val="22"/>
          <w:szCs w:val="22"/>
        </w:rPr>
        <w:t xml:space="preserve">ary 2020, was downloaded </w:t>
      </w:r>
      <w:r w:rsidRPr="00B7333F">
        <w:rPr>
          <w:rFonts w:cs="Menlo"/>
          <w:color w:val="000000"/>
          <w:sz w:val="22"/>
          <w:szCs w:val="22"/>
        </w:rPr>
        <w:t xml:space="preserve">along with the corresponding </w:t>
      </w:r>
      <w:proofErr w:type="spellStart"/>
      <w:r w:rsidRPr="00B7333F">
        <w:rPr>
          <w:rFonts w:cs="Menlo"/>
          <w:color w:val="000000"/>
          <w:sz w:val="22"/>
          <w:szCs w:val="22"/>
        </w:rPr>
        <w:t>UniProt</w:t>
      </w:r>
      <w:proofErr w:type="spellEnd"/>
      <w:r w:rsidRPr="00B7333F">
        <w:rPr>
          <w:rFonts w:cs="Menlo"/>
          <w:color w:val="000000"/>
          <w:sz w:val="22"/>
          <w:szCs w:val="22"/>
        </w:rPr>
        <w:t xml:space="preserve"> human </w:t>
      </w:r>
      <w:proofErr w:type="spellStart"/>
      <w:r w:rsidRPr="00B7333F">
        <w:rPr>
          <w:rFonts w:cs="Menlo"/>
          <w:color w:val="000000"/>
          <w:sz w:val="22"/>
          <w:szCs w:val="22"/>
        </w:rPr>
        <w:t>fasta</w:t>
      </w:r>
      <w:proofErr w:type="spellEnd"/>
      <w:r w:rsidRPr="00B7333F">
        <w:rPr>
          <w:rFonts w:cs="Menlo"/>
          <w:color w:val="000000"/>
          <w:sz w:val="22"/>
          <w:szCs w:val="22"/>
        </w:rPr>
        <w:t xml:space="preserve"> file from </w:t>
      </w:r>
      <w:hyperlink r:id="rId9" w:history="1">
        <w:r w:rsidRPr="00B7333F">
          <w:rPr>
            <w:rStyle w:val="Hyperlink"/>
            <w:rFonts w:cs="Menlo"/>
            <w:sz w:val="22"/>
            <w:szCs w:val="22"/>
          </w:rPr>
          <w:t>https://www.proteomicsdb.org/prosit</w:t>
        </w:r>
      </w:hyperlink>
      <w:r w:rsidRPr="00B7333F">
        <w:rPr>
          <w:rFonts w:cs="Menlo"/>
          <w:color w:val="000000"/>
          <w:sz w:val="22"/>
          <w:szCs w:val="22"/>
        </w:rPr>
        <w:t xml:space="preserve">. A chromatogram library was generated using default settings in </w:t>
      </w:r>
      <w:proofErr w:type="spellStart"/>
      <w:r w:rsidRPr="00B7333F">
        <w:rPr>
          <w:rFonts w:cs="Menlo"/>
          <w:color w:val="000000"/>
          <w:sz w:val="22"/>
          <w:szCs w:val="22"/>
        </w:rPr>
        <w:t>EncyclopeDIA</w:t>
      </w:r>
      <w:proofErr w:type="spellEnd"/>
      <w:r w:rsidRPr="00B7333F">
        <w:rPr>
          <w:rFonts w:cs="Menlo"/>
          <w:color w:val="000000"/>
          <w:sz w:val="22"/>
          <w:szCs w:val="22"/>
        </w:rPr>
        <w:t xml:space="preserve"> and used for processing of the full DIA acquisitions of the different samples. A quantitative protein</w:t>
      </w:r>
      <w:r>
        <w:rPr>
          <w:rFonts w:cs="Menlo"/>
          <w:color w:val="000000"/>
          <w:sz w:val="22"/>
          <w:szCs w:val="22"/>
        </w:rPr>
        <w:t xml:space="preserve"> group</w:t>
      </w:r>
      <w:r w:rsidRPr="00B7333F">
        <w:rPr>
          <w:rFonts w:cs="Menlo"/>
          <w:color w:val="000000"/>
          <w:sz w:val="22"/>
          <w:szCs w:val="22"/>
        </w:rPr>
        <w:t xml:space="preserve"> file (1% protein group false discovery rate) for the samples was exported for further analysis. Intensities in the protein file were log2 transformed and normalized using Cyclic LOESS normalization</w:t>
      </w:r>
      <w:r>
        <w:rPr>
          <w:rFonts w:cs="Menlo"/>
          <w:color w:val="000000"/>
          <w:sz w:val="22"/>
          <w:szCs w:val="22"/>
        </w:rPr>
        <w:t xml:space="preserve"> </w:t>
      </w:r>
      <w:r>
        <w:rPr>
          <w:rFonts w:cs="Menlo"/>
          <w:color w:val="000000"/>
          <w:sz w:val="22"/>
          <w:szCs w:val="22"/>
        </w:rPr>
        <w:fldChar w:fldCharType="begin" w:fldLock="1"/>
      </w:r>
      <w:r>
        <w:rPr>
          <w:rFonts w:cs="Menlo"/>
          <w:color w:val="000000"/>
          <w:sz w:val="22"/>
          <w:szCs w:val="22"/>
        </w:rPr>
        <w:instrText>ADDIN CSL_CITATION {"citationItems":[{"id":"ITEM-1","itemData":{"DOI":"10.1007/0-387-29362-0_23","author":[{"dropping-particle":"","family":"Smyth","given":"G. K.","non-dropping-particle":"","parse-names":false,"suffix":""}],"container-title":"Bioinformatics and Computational Biology Solutions Using R and Bioconductor","id":"ITEM-1","issued":{"date-parts":[["2005"]]},"note":"NULL","page":"397-420","publisher":"Springer-Verlag","publisher-place":"New York","title":"limma: Linear Models for Microarray Data","type":"chapter"},"uris":["http://www.mendeley.com/documents/?uuid=9366552e-b7ab-3ba4-a412-517bf9c60be2"]},{"id":"ITEM-2","itemData":{"DOI":"10.1007/0-387-29362-0","ISBN":"978-0-387-25146-2","collection-title":"Statistics for Biology and Health","editor":[{"dropping-particle":"","family":"Gentleman","given":"Robert","non-dropping-particle":"","parse-names":false,"suffix":""},{"dropping-particle":"","family":"Carey","given":"Vincent J.","non-dropping-particle":"","parse-names":false,"suffix":""},{"dropping-particle":"","family":"Huber","given":"Wolfgang","non-dropping-particle":"","parse-names":false,"suffix":""},{"dropping-particle":"","family":"Irizarry","given":"Rafael A.","non-dropping-particle":"","parse-names":false,"suffix":""},{"dropping-particle":"","family":"Dudoit","given":"Sandrine","non-dropping-particle":"","parse-names":false,"suffix":""}],"id":"ITEM-2","issued":{"date-parts":[["2005"]]},"publisher":"Springer New York","publisher-place":"New York, NY","title":"Bioinformatics and Computational Biology Solutions Using R and Bioconductor","type":"book"},"uris":["http://www.mendeley.com/documents/?uuid=9f908211-dd49-36c8-a714-eafc18d7de56"]}],"mendeley":{"formattedCitation":"(Gentleman, Carey, Huber, Irizarry, &amp; Dudoit, 2005; Smyth, 2005)","plainTextFormattedCitation":"(Gentleman, Carey, Huber, Irizarry, &amp; Dudoit, 2005; Smyth, 2005)","previouslyFormattedCitation":"(Gentleman, Carey, Huber, Irizarry, &amp; Dudoit, 2005; Smyth, 2005)"},"properties":{"noteIndex":0},"schema":"https://github.com/citation-style-language/schema/raw/master/csl-citation.json"}</w:instrText>
      </w:r>
      <w:r>
        <w:rPr>
          <w:rFonts w:cs="Menlo"/>
          <w:color w:val="000000"/>
          <w:sz w:val="22"/>
          <w:szCs w:val="22"/>
        </w:rPr>
        <w:fldChar w:fldCharType="separate"/>
      </w:r>
      <w:r w:rsidRPr="00B7333F">
        <w:rPr>
          <w:rFonts w:cs="Menlo"/>
          <w:noProof/>
          <w:color w:val="000000"/>
          <w:sz w:val="22"/>
          <w:szCs w:val="22"/>
        </w:rPr>
        <w:t>(Gentleman, Carey, Huber, Irizarry, &amp; Dudoit, 2005; Smyth, 2005)</w:t>
      </w:r>
      <w:r>
        <w:rPr>
          <w:rFonts w:cs="Menlo"/>
          <w:color w:val="000000"/>
          <w:sz w:val="22"/>
          <w:szCs w:val="22"/>
        </w:rPr>
        <w:fldChar w:fldCharType="end"/>
      </w:r>
      <w:r w:rsidRPr="00B7333F">
        <w:rPr>
          <w:rFonts w:cs="Menlo"/>
          <w:color w:val="000000"/>
          <w:sz w:val="22"/>
          <w:szCs w:val="22"/>
        </w:rPr>
        <w:t xml:space="preserve"> in </w:t>
      </w:r>
      <w:proofErr w:type="spellStart"/>
      <w:r w:rsidRPr="00B7333F">
        <w:rPr>
          <w:rFonts w:cs="Menlo"/>
          <w:color w:val="000000"/>
          <w:sz w:val="22"/>
          <w:szCs w:val="22"/>
        </w:rPr>
        <w:t>NormalyzerDE</w:t>
      </w:r>
      <w:proofErr w:type="spellEnd"/>
      <w:r w:rsidRPr="00B7333F">
        <w:rPr>
          <w:rFonts w:cs="Menlo"/>
          <w:color w:val="000000"/>
          <w:sz w:val="22"/>
          <w:szCs w:val="22"/>
        </w:rPr>
        <w:t xml:space="preserve"> </w:t>
      </w:r>
      <w:r>
        <w:rPr>
          <w:rFonts w:cs="Menlo"/>
          <w:color w:val="000000"/>
          <w:sz w:val="22"/>
          <w:szCs w:val="22"/>
        </w:rPr>
        <w:fldChar w:fldCharType="begin" w:fldLock="1"/>
      </w:r>
      <w:r>
        <w:rPr>
          <w:rFonts w:cs="Menlo"/>
          <w:color w:val="000000"/>
          <w:sz w:val="22"/>
          <w:szCs w:val="22"/>
        </w:rPr>
        <w:instrText>ADDIN CSL_CITATION {"citationItems":[{"id":"ITEM-1","itemData":{"DOI":"10.1021/acs.jproteome.8b00523","ISSN":"15353907","PMID":"30277078","abstract":"Technical biases are introduced in omics data sets during data generation and interfere with the ability to study biological mechanisms. Several normalization approaches have been proposed to minimize the effects of such biases, but fluctuations in the electrospray current during liquid chromatography-mass spectrometry gradients cause local and sample-specific bias not considered by most approaches. Here we introduce a software named NormalyzerDE that includes a generic retention time (RT)-segmented approach compatible with a wide range of global normalization approaches to reduce the effects of time-resolved bias. The software offers straightforward access to multiple normalization methods, allows for data set evaluation and normalization quality assessment as well as subsequent or independent differential expression analysis using the empirical Bayes Limma approach. When evaluated on two spike-in data sets the RT-segmented approaches outperformed conventional approaches by detecting more peptides (8-36%) without loss of precision. Furthermore, differential expression analysis using the Limma approach consistently increased recall (2-35%) compared to analysis of variance. The combination of RT-normalization and Limma was in one case able to distinguish 108% (2597 vs 1249) more spike-in peptides compared to traditional approaches. NormalyzerDE provides widely usable tools for performing normalization and evaluating the outcome and makes calculation of subsequent differential expression statistics straightforward. The program is available as a web server at http://quantitativeproteomics.org/normalyzerde.","author":[{"dropping-particle":"","family":"Willforss","given":"Jakob","non-dropping-particle":"","parse-names":false,"suffix":""},{"dropping-particle":"","family":"Chawade","given":"Aakash","non-dropping-particle":"","parse-names":false,"suffix":""},{"dropping-particle":"","family":"Levander","given":"Fredrik","non-dropping-particle":"","parse-names":false,"suffix":""}],"container-title":"Journal of Proteome Research","id":"ITEM-1","issue":"2","issued":{"date-parts":[["2019","2","1"]]},"page":"732-740","publisher":"American Chemical Society","title":"NormalyzerDE: Online Tool for Improved Normalization of Omics Expression Data and High-Sensitivity Differential Expression Analysis","type":"article-journal","volume":"18"},"uris":["http://www.mendeley.com/documents/?uuid=cff35f7a-a58c-3751-8b81-ff9c44192724"]}],"mendeley":{"formattedCitation":"(Willforss, Chawade, &amp; Levander, 2019)","plainTextFormattedCitation":"(Willforss, Chawade, &amp; Levander, 2019)","previouslyFormattedCitation":"(Willforss, Chawade, &amp; Levander, 2019)"},"properties":{"noteIndex":0},"schema":"https://github.com/citation-style-language/schema/raw/master/csl-citation.json"}</w:instrText>
      </w:r>
      <w:r>
        <w:rPr>
          <w:rFonts w:cs="Menlo"/>
          <w:color w:val="000000"/>
          <w:sz w:val="22"/>
          <w:szCs w:val="22"/>
        </w:rPr>
        <w:fldChar w:fldCharType="separate"/>
      </w:r>
      <w:r w:rsidRPr="00B7333F">
        <w:rPr>
          <w:rFonts w:cs="Menlo"/>
          <w:noProof/>
          <w:color w:val="000000"/>
          <w:sz w:val="22"/>
          <w:szCs w:val="22"/>
        </w:rPr>
        <w:t>(Willforss, Chawade, &amp; Levander, 2019)</w:t>
      </w:r>
      <w:r>
        <w:rPr>
          <w:rFonts w:cs="Menlo"/>
          <w:color w:val="000000"/>
          <w:sz w:val="22"/>
          <w:szCs w:val="22"/>
        </w:rPr>
        <w:fldChar w:fldCharType="end"/>
      </w:r>
      <w:r w:rsidRPr="00B7333F">
        <w:rPr>
          <w:rFonts w:cs="Menlo"/>
          <w:color w:val="000000"/>
          <w:sz w:val="22"/>
          <w:szCs w:val="22"/>
        </w:rPr>
        <w:t xml:space="preserve"> before further analysis.</w:t>
      </w:r>
    </w:p>
    <w:p w14:paraId="4494C46A" w14:textId="77777777" w:rsidR="00DE0A3F" w:rsidRPr="00B7333F" w:rsidRDefault="00DE0A3F" w:rsidP="00DE0A3F">
      <w:pPr>
        <w:spacing w:line="360" w:lineRule="auto"/>
        <w:jc w:val="both"/>
      </w:pPr>
    </w:p>
    <w:p w14:paraId="1A3FDCF1" w14:textId="77777777" w:rsidR="00DE0A3F" w:rsidRPr="00533A32" w:rsidRDefault="00DE0A3F" w:rsidP="00DE0A3F">
      <w:pPr>
        <w:spacing w:line="360" w:lineRule="auto"/>
        <w:jc w:val="both"/>
        <w:rPr>
          <w:rFonts w:cs="Times New Roman"/>
        </w:rPr>
      </w:pPr>
      <w:r w:rsidRPr="00422520">
        <w:rPr>
          <w:rFonts w:cs="Times New Roman"/>
          <w:b/>
          <w:bCs/>
        </w:rPr>
        <w:t>Data analys</w:t>
      </w:r>
      <w:r>
        <w:rPr>
          <w:rFonts w:cs="Times New Roman"/>
          <w:b/>
          <w:bCs/>
        </w:rPr>
        <w:t>i</w:t>
      </w:r>
      <w:r w:rsidRPr="00422520">
        <w:rPr>
          <w:rFonts w:cs="Times New Roman"/>
          <w:b/>
          <w:bCs/>
        </w:rPr>
        <w:t>s</w:t>
      </w:r>
      <w:r w:rsidRPr="00533A32">
        <w:rPr>
          <w:rFonts w:cs="Times New Roman"/>
        </w:rPr>
        <w:t>:</w:t>
      </w:r>
    </w:p>
    <w:p w14:paraId="1F0BD980" w14:textId="77777777" w:rsidR="00DE0A3F" w:rsidRPr="00533A32" w:rsidRDefault="00DE0A3F" w:rsidP="00DE0A3F">
      <w:pPr>
        <w:spacing w:line="360" w:lineRule="auto"/>
        <w:jc w:val="both"/>
        <w:rPr>
          <w:rFonts w:cs="Times New Roman"/>
        </w:rPr>
      </w:pPr>
    </w:p>
    <w:p w14:paraId="24A3D613" w14:textId="77777777" w:rsidR="00DE0A3F" w:rsidRPr="00533A32" w:rsidRDefault="00DE0A3F" w:rsidP="00DE0A3F">
      <w:pPr>
        <w:spacing w:line="360" w:lineRule="auto"/>
        <w:jc w:val="both"/>
        <w:rPr>
          <w:rFonts w:cs="Times New Roman"/>
        </w:rPr>
      </w:pPr>
      <w:r w:rsidRPr="00533A32">
        <w:rPr>
          <w:rFonts w:cs="Times New Roman"/>
        </w:rPr>
        <w:t>Data missingness was ana</w:t>
      </w:r>
      <w:r>
        <w:rPr>
          <w:rFonts w:cs="Times New Roman"/>
        </w:rPr>
        <w:t>l</w:t>
      </w:r>
      <w:r w:rsidRPr="00533A32">
        <w:rPr>
          <w:rFonts w:cs="Times New Roman"/>
        </w:rPr>
        <w:t xml:space="preserve">yzed using </w:t>
      </w:r>
      <w:r>
        <w:rPr>
          <w:rFonts w:cs="Times New Roman"/>
        </w:rPr>
        <w:t xml:space="preserve">the </w:t>
      </w:r>
      <w:r w:rsidRPr="00533A32">
        <w:rPr>
          <w:rFonts w:cs="Times New Roman"/>
        </w:rPr>
        <w:t xml:space="preserve">"mice" package in </w:t>
      </w:r>
      <w:commentRangeStart w:id="242"/>
      <w:commentRangeStart w:id="243"/>
      <w:r w:rsidRPr="00533A32">
        <w:rPr>
          <w:rFonts w:cs="Times New Roman"/>
        </w:rPr>
        <w:t>R</w:t>
      </w:r>
      <w:commentRangeEnd w:id="242"/>
      <w:r>
        <w:rPr>
          <w:rStyle w:val="CommentReference"/>
        </w:rPr>
        <w:commentReference w:id="242"/>
      </w:r>
      <w:commentRangeEnd w:id="243"/>
      <w:r w:rsidR="00750C5E">
        <w:rPr>
          <w:rStyle w:val="CommentReference"/>
        </w:rPr>
        <w:commentReference w:id="243"/>
      </w:r>
      <w:r w:rsidRPr="00533A32">
        <w:rPr>
          <w:rFonts w:cs="Times New Roman"/>
        </w:rPr>
        <w:t>. We considered proteins present in at least 50% of the samples for further analyses. Princip</w:t>
      </w:r>
      <w:r>
        <w:rPr>
          <w:rFonts w:cs="Times New Roman"/>
        </w:rPr>
        <w:t>al</w:t>
      </w:r>
      <w:r w:rsidRPr="00533A32">
        <w:rPr>
          <w:rFonts w:cs="Times New Roman"/>
        </w:rPr>
        <w:t xml:space="preserve"> </w:t>
      </w:r>
      <w:r w:rsidRPr="00533A32">
        <w:rPr>
          <w:rFonts w:cs="Times New Roman"/>
        </w:rPr>
        <w:lastRenderedPageBreak/>
        <w:t>component analys</w:t>
      </w:r>
      <w:r>
        <w:rPr>
          <w:rFonts w:cs="Times New Roman"/>
        </w:rPr>
        <w:t>i</w:t>
      </w:r>
      <w:r w:rsidRPr="00533A32">
        <w:rPr>
          <w:rFonts w:cs="Times New Roman"/>
        </w:rPr>
        <w:t xml:space="preserve">s </w:t>
      </w:r>
      <w:r>
        <w:rPr>
          <w:rFonts w:cs="Times New Roman"/>
        </w:rPr>
        <w:t xml:space="preserve">(PCA) </w:t>
      </w:r>
      <w:r w:rsidRPr="00B440EC">
        <w:rPr>
          <w:rFonts w:cs="Times New Roman"/>
        </w:rPr>
        <w:t>w</w:t>
      </w:r>
      <w:r>
        <w:rPr>
          <w:rFonts w:cs="Times New Roman"/>
        </w:rPr>
        <w:t>as</w:t>
      </w:r>
      <w:r w:rsidRPr="00B440EC">
        <w:rPr>
          <w:rFonts w:cs="Times New Roman"/>
        </w:rPr>
        <w:t xml:space="preserve"> used to perform exploratory analyses of the proteomics data. Explained variance by each princip</w:t>
      </w:r>
      <w:r>
        <w:rPr>
          <w:rFonts w:cs="Times New Roman"/>
        </w:rPr>
        <w:t>al</w:t>
      </w:r>
      <w:r w:rsidRPr="00533A32">
        <w:rPr>
          <w:rFonts w:cs="Times New Roman"/>
        </w:rPr>
        <w:t xml:space="preserve"> component was calculated using the output from </w:t>
      </w:r>
      <w:r>
        <w:rPr>
          <w:rFonts w:cs="Times New Roman"/>
        </w:rPr>
        <w:t>“</w:t>
      </w:r>
      <w:proofErr w:type="spellStart"/>
      <w:r w:rsidRPr="00533A32">
        <w:rPr>
          <w:rFonts w:cs="Times New Roman"/>
        </w:rPr>
        <w:t>prcomp</w:t>
      </w:r>
      <w:proofErr w:type="spellEnd"/>
      <w:r>
        <w:rPr>
          <w:rFonts w:cs="Times New Roman"/>
        </w:rPr>
        <w:t xml:space="preserve">” </w:t>
      </w:r>
      <w:r w:rsidRPr="00533A32">
        <w:rPr>
          <w:rFonts w:cs="Times New Roman"/>
        </w:rPr>
        <w:t xml:space="preserve">function in R. </w:t>
      </w:r>
    </w:p>
    <w:p w14:paraId="3C5850D3" w14:textId="77777777" w:rsidR="00DE0A3F" w:rsidRPr="00533A32" w:rsidRDefault="00DE0A3F" w:rsidP="00DE0A3F">
      <w:pPr>
        <w:spacing w:line="360" w:lineRule="auto"/>
        <w:jc w:val="both"/>
        <w:rPr>
          <w:rFonts w:cs="Times New Roman"/>
        </w:rPr>
      </w:pPr>
      <w:r w:rsidRPr="00533A32">
        <w:rPr>
          <w:rFonts w:cs="Times New Roman"/>
        </w:rPr>
        <w:t>Correlation between princip</w:t>
      </w:r>
      <w:r>
        <w:rPr>
          <w:rFonts w:cs="Times New Roman"/>
        </w:rPr>
        <w:t>al</w:t>
      </w:r>
      <w:r w:rsidRPr="00533A32">
        <w:rPr>
          <w:rFonts w:cs="Times New Roman"/>
        </w:rPr>
        <w:t xml:space="preserve"> components and phenotype (clinical) variables was calculated using </w:t>
      </w:r>
      <w:r>
        <w:rPr>
          <w:rFonts w:cs="Times New Roman"/>
        </w:rPr>
        <w:t>“</w:t>
      </w:r>
      <w:r w:rsidRPr="00533A32">
        <w:rPr>
          <w:rFonts w:cs="Times New Roman"/>
        </w:rPr>
        <w:t>lm</w:t>
      </w:r>
      <w:r>
        <w:rPr>
          <w:rFonts w:cs="Times New Roman"/>
        </w:rPr>
        <w:t>”</w:t>
      </w:r>
      <w:r w:rsidRPr="00533A32">
        <w:rPr>
          <w:rFonts w:cs="Times New Roman"/>
        </w:rPr>
        <w:t xml:space="preserve"> function in R and "</w:t>
      </w:r>
      <w:proofErr w:type="spellStart"/>
      <w:r w:rsidRPr="00533A32">
        <w:rPr>
          <w:rFonts w:cs="Times New Roman"/>
        </w:rPr>
        <w:t>adj.r.squared</w:t>
      </w:r>
      <w:proofErr w:type="spellEnd"/>
      <w:r w:rsidRPr="00533A32">
        <w:rPr>
          <w:rFonts w:cs="Times New Roman"/>
        </w:rPr>
        <w:t>" values were extracted from the summary statistics produced by the ´lm´ function.</w:t>
      </w:r>
    </w:p>
    <w:p w14:paraId="232171CA" w14:textId="77777777" w:rsidR="00DE0A3F" w:rsidRPr="00533A32" w:rsidRDefault="00DE0A3F" w:rsidP="00DE0A3F">
      <w:pPr>
        <w:spacing w:line="360" w:lineRule="auto"/>
        <w:jc w:val="both"/>
        <w:rPr>
          <w:rFonts w:cs="Times New Roman"/>
        </w:rPr>
      </w:pPr>
    </w:p>
    <w:p w14:paraId="551722A1" w14:textId="77777777" w:rsidR="00DE0A3F" w:rsidRPr="00533A32" w:rsidRDefault="00DE0A3F" w:rsidP="00DE0A3F">
      <w:pPr>
        <w:spacing w:line="360" w:lineRule="auto"/>
        <w:jc w:val="both"/>
        <w:rPr>
          <w:rFonts w:cs="Times New Roman"/>
        </w:rPr>
      </w:pPr>
      <w:r w:rsidRPr="00422520">
        <w:rPr>
          <w:rFonts w:cs="Times New Roman"/>
          <w:b/>
          <w:bCs/>
        </w:rPr>
        <w:t>Differe</w:t>
      </w:r>
      <w:r>
        <w:rPr>
          <w:rFonts w:cs="Times New Roman"/>
          <w:b/>
          <w:bCs/>
        </w:rPr>
        <w:t>n</w:t>
      </w:r>
      <w:r w:rsidRPr="00422520">
        <w:rPr>
          <w:rFonts w:cs="Times New Roman"/>
          <w:b/>
          <w:bCs/>
        </w:rPr>
        <w:t>tial expression analys</w:t>
      </w:r>
      <w:r>
        <w:rPr>
          <w:rFonts w:cs="Times New Roman"/>
          <w:b/>
          <w:bCs/>
        </w:rPr>
        <w:t>i</w:t>
      </w:r>
      <w:r w:rsidRPr="00422520">
        <w:rPr>
          <w:rFonts w:cs="Times New Roman"/>
          <w:b/>
          <w:bCs/>
        </w:rPr>
        <w:t>s</w:t>
      </w:r>
    </w:p>
    <w:p w14:paraId="739868EE" w14:textId="77777777" w:rsidR="00DE0A3F" w:rsidRPr="00533A32" w:rsidRDefault="00DE0A3F" w:rsidP="00DE0A3F">
      <w:pPr>
        <w:spacing w:line="360" w:lineRule="auto"/>
        <w:jc w:val="both"/>
        <w:rPr>
          <w:rFonts w:cs="Times New Roman"/>
        </w:rPr>
      </w:pPr>
      <w:r w:rsidRPr="00533A32">
        <w:rPr>
          <w:rFonts w:cs="Times New Roman"/>
        </w:rPr>
        <w:t xml:space="preserve">For differential expression analyses </w:t>
      </w:r>
      <w:r>
        <w:rPr>
          <w:rFonts w:cs="Times New Roman"/>
        </w:rPr>
        <w:t xml:space="preserve">the </w:t>
      </w:r>
      <w:r w:rsidRPr="00533A32">
        <w:rPr>
          <w:rFonts w:cs="Times New Roman"/>
        </w:rPr>
        <w:t>"</w:t>
      </w:r>
      <w:proofErr w:type="spellStart"/>
      <w:r w:rsidRPr="00533A32">
        <w:rPr>
          <w:rFonts w:cs="Times New Roman"/>
        </w:rPr>
        <w:t>limma</w:t>
      </w:r>
      <w:proofErr w:type="spellEnd"/>
      <w:r w:rsidRPr="00533A32">
        <w:rPr>
          <w:rFonts w:cs="Times New Roman"/>
        </w:rPr>
        <w:t>" R</w:t>
      </w:r>
      <w:r>
        <w:rPr>
          <w:rFonts w:cs="Times New Roman"/>
        </w:rPr>
        <w:t xml:space="preserve"> package was used</w:t>
      </w:r>
      <w:r w:rsidRPr="00533A32">
        <w:rPr>
          <w:rFonts w:cs="Times New Roman"/>
        </w:rPr>
        <w:t xml:space="preserve">. </w:t>
      </w:r>
      <w:r>
        <w:rPr>
          <w:rFonts w:cs="Times New Roman"/>
        </w:rPr>
        <w:t>The f</w:t>
      </w:r>
      <w:r w:rsidRPr="00533A32">
        <w:rPr>
          <w:rFonts w:cs="Times New Roman"/>
        </w:rPr>
        <w:t>ollowing models were used to analyze deferentially abundant proteins</w:t>
      </w:r>
      <w:r>
        <w:rPr>
          <w:rFonts w:cs="Times New Roman"/>
        </w:rPr>
        <w:t>:</w:t>
      </w:r>
    </w:p>
    <w:p w14:paraId="38FE68A0" w14:textId="77777777" w:rsidR="00DE0A3F" w:rsidRPr="0045357C" w:rsidRDefault="00DE0A3F" w:rsidP="00DE0A3F">
      <w:pPr>
        <w:spacing w:line="360" w:lineRule="auto"/>
        <w:jc w:val="both"/>
        <w:rPr>
          <w:rFonts w:cs="Times New Roman"/>
        </w:rPr>
      </w:pPr>
    </w:p>
    <w:p w14:paraId="130086D6" w14:textId="77777777" w:rsidR="00DE0A3F" w:rsidRPr="0045357C" w:rsidRDefault="00DE0A3F" w:rsidP="00DE0A3F">
      <w:pPr>
        <w:spacing w:line="360" w:lineRule="auto"/>
        <w:jc w:val="both"/>
        <w:rPr>
          <w:rFonts w:cs="Times New Roman"/>
        </w:rPr>
      </w:pPr>
      <w:r w:rsidRPr="0045357C">
        <w:rPr>
          <w:rFonts w:cs="Times New Roman"/>
        </w:rPr>
        <w:t xml:space="preserve"> - *Basic model* protein ~ Age</w:t>
      </w:r>
    </w:p>
    <w:p w14:paraId="164188E0" w14:textId="77777777" w:rsidR="00DE0A3F" w:rsidRPr="0045357C" w:rsidRDefault="00DE0A3F" w:rsidP="00DE0A3F">
      <w:pPr>
        <w:spacing w:line="360" w:lineRule="auto"/>
        <w:jc w:val="both"/>
        <w:rPr>
          <w:rFonts w:cs="Times New Roman"/>
        </w:rPr>
      </w:pPr>
      <w:r w:rsidRPr="0045357C">
        <w:rPr>
          <w:rFonts w:cs="Times New Roman"/>
        </w:rPr>
        <w:t xml:space="preserve"> - *Gender and BMI adjusted model* protein ~ gender + BMI + Age</w:t>
      </w:r>
    </w:p>
    <w:p w14:paraId="6B2CB7A3" w14:textId="77777777" w:rsidR="00DE0A3F" w:rsidRPr="00B440EC" w:rsidRDefault="00DE0A3F" w:rsidP="00DE0A3F">
      <w:pPr>
        <w:spacing w:line="360" w:lineRule="auto"/>
        <w:jc w:val="both"/>
        <w:rPr>
          <w:rFonts w:cs="Times New Roman"/>
        </w:rPr>
      </w:pPr>
      <w:r w:rsidRPr="00F14BFE">
        <w:rPr>
          <w:rFonts w:cs="Times New Roman"/>
        </w:rPr>
        <w:t xml:space="preserve"> - *Interaction with environmental variables* protein ~ gender + </w:t>
      </w:r>
      <w:proofErr w:type="spellStart"/>
      <w:r w:rsidRPr="00F14BFE">
        <w:rPr>
          <w:rFonts w:cs="Times New Roman"/>
        </w:rPr>
        <w:t>bmi</w:t>
      </w:r>
      <w:proofErr w:type="spellEnd"/>
      <w:r w:rsidRPr="00F14BFE">
        <w:rPr>
          <w:rFonts w:cs="Times New Roman"/>
        </w:rPr>
        <w:t xml:space="preserve"> + Age </w:t>
      </w:r>
      <w:commentRangeStart w:id="244"/>
      <w:r w:rsidRPr="00F14BFE">
        <w:rPr>
          <w:rFonts w:cs="Times New Roman"/>
        </w:rPr>
        <w:t xml:space="preserve">+ ENV </w:t>
      </w:r>
      <w:commentRangeEnd w:id="244"/>
      <w:r w:rsidR="001F7FD9">
        <w:rPr>
          <w:rStyle w:val="CommentReference"/>
        </w:rPr>
        <w:commentReference w:id="244"/>
      </w:r>
      <w:r w:rsidRPr="00F14BFE">
        <w:rPr>
          <w:rFonts w:cs="Times New Roman"/>
        </w:rPr>
        <w:t>+ Age*ENV</w:t>
      </w:r>
    </w:p>
    <w:p w14:paraId="2D8DE63F" w14:textId="77777777" w:rsidR="00DE0A3F" w:rsidRPr="00CB6685" w:rsidRDefault="00DE0A3F" w:rsidP="00DE0A3F">
      <w:pPr>
        <w:spacing w:line="360" w:lineRule="auto"/>
        <w:jc w:val="both"/>
        <w:rPr>
          <w:rFonts w:cs="Times New Roman"/>
        </w:rPr>
      </w:pPr>
      <w:r w:rsidRPr="00CB6685">
        <w:rPr>
          <w:rFonts w:cs="Times New Roman"/>
        </w:rPr>
        <w:t xml:space="preserve"> </w:t>
      </w:r>
    </w:p>
    <w:p w14:paraId="37C6C672" w14:textId="77777777" w:rsidR="00DE0A3F" w:rsidRPr="00422520" w:rsidRDefault="00DE0A3F" w:rsidP="00DE0A3F">
      <w:pPr>
        <w:spacing w:line="360" w:lineRule="auto"/>
        <w:jc w:val="both"/>
        <w:rPr>
          <w:rFonts w:cs="Times New Roman"/>
          <w:b/>
          <w:bCs/>
        </w:rPr>
      </w:pPr>
      <w:r w:rsidRPr="00422520">
        <w:rPr>
          <w:rFonts w:cs="Times New Roman"/>
          <w:b/>
          <w:bCs/>
        </w:rPr>
        <w:t xml:space="preserve">Age related protein clustering </w:t>
      </w:r>
    </w:p>
    <w:p w14:paraId="5FB7C8CC" w14:textId="77777777" w:rsidR="00DE0A3F" w:rsidRPr="00533A32" w:rsidRDefault="00DE0A3F" w:rsidP="00DE0A3F">
      <w:pPr>
        <w:spacing w:line="360" w:lineRule="auto"/>
        <w:jc w:val="both"/>
        <w:rPr>
          <w:rFonts w:cs="Times New Roman"/>
        </w:rPr>
      </w:pPr>
    </w:p>
    <w:p w14:paraId="289F1B98" w14:textId="77777777" w:rsidR="00DE0A3F" w:rsidRPr="0045357C" w:rsidRDefault="00DE0A3F" w:rsidP="00DE0A3F">
      <w:pPr>
        <w:spacing w:line="360" w:lineRule="auto"/>
        <w:jc w:val="both"/>
        <w:rPr>
          <w:rFonts w:cs="Times New Roman"/>
        </w:rPr>
      </w:pPr>
      <w:r w:rsidRPr="0045357C">
        <w:rPr>
          <w:rFonts w:cs="Times New Roman"/>
        </w:rPr>
        <w:t>To identify patterns associated with age we performed cluster analyses of proteins associated with age. To visualize trends</w:t>
      </w:r>
      <w:r>
        <w:rPr>
          <w:rFonts w:cs="Times New Roman"/>
        </w:rPr>
        <w:t>,</w:t>
      </w:r>
      <w:r w:rsidRPr="0045357C">
        <w:rPr>
          <w:rFonts w:cs="Times New Roman"/>
        </w:rPr>
        <w:t xml:space="preserve"> age related intervals as following</w:t>
      </w:r>
      <w:r>
        <w:rPr>
          <w:rFonts w:cs="Times New Roman"/>
        </w:rPr>
        <w:t xml:space="preserve"> were used:</w:t>
      </w:r>
    </w:p>
    <w:p w14:paraId="7AF255C1" w14:textId="77777777" w:rsidR="00DE0A3F" w:rsidRPr="0045357C" w:rsidRDefault="00DE0A3F" w:rsidP="00DE0A3F">
      <w:pPr>
        <w:spacing w:line="360" w:lineRule="auto"/>
        <w:jc w:val="both"/>
        <w:rPr>
          <w:rFonts w:cs="Times New Roman"/>
        </w:rPr>
      </w:pPr>
    </w:p>
    <w:p w14:paraId="3DD0CE84" w14:textId="77777777" w:rsidR="00DE0A3F" w:rsidRPr="00F14BFE" w:rsidRDefault="00DE0A3F" w:rsidP="00DE0A3F">
      <w:pPr>
        <w:spacing w:line="360" w:lineRule="auto"/>
        <w:jc w:val="both"/>
        <w:rPr>
          <w:rFonts w:cs="Times New Roman"/>
        </w:rPr>
      </w:pPr>
      <w:r w:rsidRPr="0045357C">
        <w:rPr>
          <w:rFonts w:cs="Times New Roman"/>
        </w:rPr>
        <w:t>1. Plot for groups between 0-40, 61-60, 61-80 and 81-112.</w:t>
      </w:r>
    </w:p>
    <w:p w14:paraId="0E8F6C1B" w14:textId="77777777" w:rsidR="00DE0A3F" w:rsidRPr="00F14BFE" w:rsidRDefault="00DE0A3F" w:rsidP="00DE0A3F">
      <w:pPr>
        <w:spacing w:line="360" w:lineRule="auto"/>
        <w:jc w:val="both"/>
        <w:rPr>
          <w:rFonts w:cs="Times New Roman"/>
        </w:rPr>
      </w:pPr>
      <w:r w:rsidRPr="00F14BFE">
        <w:rPr>
          <w:rFonts w:cs="Times New Roman"/>
        </w:rPr>
        <w:t>2. Plots for groups for age span of 10 years each</w:t>
      </w:r>
    </w:p>
    <w:p w14:paraId="2F330C98" w14:textId="77777777" w:rsidR="00DE0A3F" w:rsidRPr="00F14BFE" w:rsidRDefault="00DE0A3F" w:rsidP="00DE0A3F">
      <w:pPr>
        <w:spacing w:line="360" w:lineRule="auto"/>
        <w:jc w:val="both"/>
        <w:rPr>
          <w:rFonts w:cs="Times New Roman"/>
        </w:rPr>
      </w:pPr>
    </w:p>
    <w:p w14:paraId="5476F351" w14:textId="77777777" w:rsidR="00DE0A3F" w:rsidRPr="00CB6685" w:rsidRDefault="00DE0A3F" w:rsidP="00DE0A3F">
      <w:pPr>
        <w:spacing w:line="360" w:lineRule="auto"/>
        <w:jc w:val="both"/>
        <w:rPr>
          <w:rFonts w:cs="Times New Roman"/>
        </w:rPr>
      </w:pPr>
      <w:r w:rsidRPr="00B440EC">
        <w:rPr>
          <w:rFonts w:cs="Times New Roman"/>
        </w:rPr>
        <w:t>Mean protein intensity was calculated for proteins in each cluster followed by average over each age intervals.</w:t>
      </w:r>
    </w:p>
    <w:p w14:paraId="72614AEE" w14:textId="77777777" w:rsidR="00DE0A3F" w:rsidRPr="007669D0" w:rsidRDefault="00DE0A3F" w:rsidP="00DE0A3F">
      <w:pPr>
        <w:spacing w:line="360" w:lineRule="auto"/>
        <w:jc w:val="both"/>
        <w:rPr>
          <w:rFonts w:cs="Times New Roman"/>
        </w:rPr>
      </w:pPr>
    </w:p>
    <w:p w14:paraId="19848ADE" w14:textId="11F2A05B" w:rsidR="00DE0A3F" w:rsidRPr="00533A32" w:rsidRDefault="00DE0A3F" w:rsidP="00DE0A3F">
      <w:pPr>
        <w:spacing w:line="360" w:lineRule="auto"/>
        <w:jc w:val="both"/>
        <w:rPr>
          <w:rFonts w:cs="Times New Roman"/>
        </w:rPr>
      </w:pPr>
      <w:r w:rsidRPr="00817885">
        <w:rPr>
          <w:rFonts w:cs="Times New Roman"/>
        </w:rPr>
        <w:t xml:space="preserve">For clustering, protein data was scaled followed by calculating </w:t>
      </w:r>
      <w:del w:id="245" w:author="Valentina Siino" w:date="2021-05-17T20:08:00Z">
        <w:r w:rsidRPr="00817885" w:rsidDel="00DE0A3F">
          <w:rPr>
            <w:rFonts w:cs="Times New Roman"/>
          </w:rPr>
          <w:delText>dsitance</w:delText>
        </w:r>
      </w:del>
      <w:ins w:id="246" w:author="Valentina Siino" w:date="2021-05-17T20:08:00Z">
        <w:r w:rsidRPr="00817885">
          <w:rPr>
            <w:rFonts w:cs="Times New Roman"/>
          </w:rPr>
          <w:t>distance</w:t>
        </w:r>
      </w:ins>
      <w:r w:rsidRPr="00817885">
        <w:rPr>
          <w:rFonts w:cs="Times New Roman"/>
        </w:rPr>
        <w:t xml:space="preserve"> between protein </w:t>
      </w:r>
      <w:del w:id="247" w:author="Valentina Siino" w:date="2021-05-17T20:08:00Z">
        <w:r w:rsidRPr="00817885" w:rsidDel="00DE0A3F">
          <w:rPr>
            <w:rFonts w:cs="Times New Roman"/>
          </w:rPr>
          <w:delText>observation</w:delText>
        </w:r>
      </w:del>
      <w:ins w:id="248" w:author="Valentina Siino" w:date="2021-05-17T20:08:00Z">
        <w:r w:rsidRPr="00817885">
          <w:rPr>
            <w:rFonts w:cs="Times New Roman"/>
          </w:rPr>
          <w:t>observations</w:t>
        </w:r>
      </w:ins>
      <w:r w:rsidRPr="00817885">
        <w:rPr>
          <w:rFonts w:cs="Times New Roman"/>
        </w:rPr>
        <w:t xml:space="preserve"> using </w:t>
      </w:r>
      <w:r w:rsidRPr="00533A32">
        <w:rPr>
          <w:rFonts w:cs="Times New Roman"/>
        </w:rPr>
        <w:t>Euclidean distance. Clustering was then performed by using complete linkage between observations.</w:t>
      </w:r>
    </w:p>
    <w:p w14:paraId="0CD02A9D" w14:textId="77777777" w:rsidR="00DE0A3F" w:rsidRPr="00533A32" w:rsidRDefault="00DE0A3F" w:rsidP="00DE0A3F">
      <w:pPr>
        <w:spacing w:line="360" w:lineRule="auto"/>
        <w:jc w:val="both"/>
        <w:rPr>
          <w:rFonts w:cs="Times New Roman"/>
        </w:rPr>
      </w:pPr>
    </w:p>
    <w:p w14:paraId="28FF72D9" w14:textId="77777777" w:rsidR="00DE0A3F" w:rsidRPr="00422520" w:rsidRDefault="00DE0A3F" w:rsidP="00DE0A3F">
      <w:pPr>
        <w:spacing w:line="360" w:lineRule="auto"/>
        <w:jc w:val="both"/>
        <w:rPr>
          <w:rFonts w:cs="Times New Roman"/>
          <w:b/>
          <w:bCs/>
        </w:rPr>
      </w:pPr>
      <w:commentRangeStart w:id="249"/>
      <w:commentRangeStart w:id="250"/>
      <w:r w:rsidRPr="00422520">
        <w:rPr>
          <w:rFonts w:cs="Times New Roman"/>
          <w:b/>
          <w:bCs/>
        </w:rPr>
        <w:t>SWAND</w:t>
      </w:r>
      <w:r>
        <w:rPr>
          <w:rFonts w:cs="Times New Roman"/>
          <w:b/>
          <w:bCs/>
        </w:rPr>
        <w:t>E</w:t>
      </w:r>
      <w:commentRangeEnd w:id="249"/>
      <w:r>
        <w:rPr>
          <w:rStyle w:val="CommentReference"/>
        </w:rPr>
        <w:commentReference w:id="249"/>
      </w:r>
      <w:r w:rsidRPr="00422520">
        <w:rPr>
          <w:rFonts w:cs="Times New Roman"/>
          <w:b/>
          <w:bCs/>
        </w:rPr>
        <w:t xml:space="preserve"> a</w:t>
      </w:r>
      <w:commentRangeEnd w:id="250"/>
      <w:r w:rsidR="001F7FD9">
        <w:rPr>
          <w:rStyle w:val="CommentReference"/>
        </w:rPr>
        <w:commentReference w:id="250"/>
      </w:r>
      <w:r w:rsidRPr="00422520">
        <w:rPr>
          <w:rFonts w:cs="Times New Roman"/>
          <w:b/>
          <w:bCs/>
        </w:rPr>
        <w:t>nalyses</w:t>
      </w:r>
    </w:p>
    <w:p w14:paraId="6AE5AFF1" w14:textId="77777777" w:rsidR="00DE0A3F" w:rsidRPr="0045357C" w:rsidRDefault="00DE0A3F" w:rsidP="00DE0A3F">
      <w:pPr>
        <w:spacing w:line="360" w:lineRule="auto"/>
        <w:jc w:val="both"/>
        <w:rPr>
          <w:rFonts w:cs="Times New Roman"/>
        </w:rPr>
      </w:pPr>
      <w:r w:rsidRPr="00533A32">
        <w:rPr>
          <w:rFonts w:cs="Times New Roman"/>
        </w:rPr>
        <w:lastRenderedPageBreak/>
        <w:t>Differential expression Sliding window analysis distinguishes (</w:t>
      </w:r>
      <w:proofErr w:type="spellStart"/>
      <w:r w:rsidRPr="00533A32">
        <w:rPr>
          <w:rFonts w:cs="Times New Roman"/>
        </w:rPr>
        <w:t>DEswan</w:t>
      </w:r>
      <w:proofErr w:type="spellEnd"/>
      <w:r>
        <w:rPr>
          <w:rFonts w:cs="Times New Roman"/>
        </w:rPr>
        <w:t xml:space="preserve">, </w:t>
      </w:r>
      <w:r>
        <w:rPr>
          <w:rFonts w:cs="Times New Roman"/>
        </w:rPr>
        <w:fldChar w:fldCharType="begin" w:fldLock="1"/>
      </w:r>
      <w:r>
        <w:rPr>
          <w:rFonts w:cs="Times New Roman"/>
        </w:rPr>
        <w:instrText>ADDIN CSL_CITATION {"citationItems":[{"id":"ITEM-1","itemData":{"DOI":"10.1038/s41591-019-0673-2","ISSN":"1546170X","PMID":"31806903","abstract":"Aging is a predominant risk factor for several chronic diseases that limit healthspan1. Mechanisms of aging are thus increasingly recognized as potential therapeutic targets. Blood from young mice reverses aspects of aging and disease across multiple tissues2–10, which supports a hypothesis that age-related molecular changes in blood could provide new insights into age-related disease biology. We measured 2,925 plasma proteins from 4,263 young adults to nonagenarians (18–95 years old) and developed a new bioinformatics approach that uncovered marked non-linear alterations in the human plasma proteome with age. Waves of changes in the proteome in the fourth, seventh and eighth decades of life reflected distinct biological pathways and revealed differential associations with the genome and proteome of age-related diseases and phenotypic traits. This new approach to the study of aging led to the identification of unexpected signatures and pathways that might offer potential targets for age-related diseases.","author":[{"dropping-particle":"","family":"Lehallier","given":"Benoit","non-dropping-particle":"","parse-names":false,"suffix":""},{"dropping-particle":"","family":"Gate","given":"David","non-dropping-particle":"","parse-names":false,"suffix":""},{"dropping-particle":"","family":"Schaum","given":"Nicholas","non-dropping-particle":"","parse-names":false,"suffix":""},{"dropping-particle":"","family":"Nanasi","given":"Tibor","non-dropping-particle":"","parse-names":false,"suffix":""},{"dropping-particle":"","family":"Lee","given":"Song Eun","non-dropping-particle":"","parse-names":false,"suffix":""},{"dropping-particle":"","family":"Yousef","given":"Hanadie","non-dropping-particle":"","parse-names":false,"suffix":""},{"dropping-particle":"","family":"Moran Losada","given":"Patricia","non-dropping-particle":"","parse-names":false,"suffix":""},{"dropping-particle":"","family":"Berdnik","given":"Daniela","non-dropping-particle":"","parse-names":false,"suffix":""},{"dropping-particle":"","family":"Keller","given":"Andreas","non-dropping-particle":"","parse-names":false,"suffix":""},{"dropping-particle":"","family":"Verghese","given":"Joe","non-dropping-particle":"","parse-names":false,"suffix":""},{"dropping-particle":"","family":"Sathyan","given":"Sanish","non-dropping-particle":"","parse-names":false,"suffix":""},{"dropping-particle":"","family":"Franceschi","given":"Claudio","non-dropping-particle":"","parse-names":false,"suffix":""},{"dropping-particle":"","family":"Milman","given":"Sofiya","non-dropping-particle":"","parse-names":false,"suffix":""},{"dropping-particle":"","family":"Barzilai","given":"Nir","non-dropping-particle":"","parse-names":false,"suffix":""},{"dropping-particle":"","family":"Wyss-Coray","given":"Tony","non-dropping-particle":"","parse-names":false,"suffix":""}],"container-title":"Nature Medicine","id":"ITEM-1","issue":"12","issued":{"date-parts":[["2019","12","1"]]},"page":"1843-1850","publisher":"Nature Research","title":"Undulating changes in human plasma proteome profiles across the lifespan","type":"article-journal","volume":"25"},"uris":["http://www.mendeley.com/documents/?uuid=5b10d2a0-a7b5-3713-aba7-062d99eb4d5c"]}],"mendeley":{"formattedCitation":"(Lehallier et al., 2019)","plainTextFormattedCitation":"(Lehallier et al., 2019)","previouslyFormattedCitation":"(Lehallier et al., 2019)"},"properties":{"noteIndex":0},"schema":"https://github.com/citation-style-language/schema/raw/master/csl-citation.json"}</w:instrText>
      </w:r>
      <w:r>
        <w:rPr>
          <w:rFonts w:cs="Times New Roman"/>
        </w:rPr>
        <w:fldChar w:fldCharType="separate"/>
      </w:r>
      <w:r w:rsidRPr="00B7333F">
        <w:rPr>
          <w:rFonts w:cs="Times New Roman"/>
          <w:noProof/>
        </w:rPr>
        <w:t>(Lehallier et al., 2019)</w:t>
      </w:r>
      <w:r>
        <w:rPr>
          <w:rFonts w:cs="Times New Roman"/>
        </w:rPr>
        <w:fldChar w:fldCharType="end"/>
      </w:r>
      <w:r w:rsidRPr="00533A32">
        <w:rPr>
          <w:rFonts w:cs="Times New Roman"/>
        </w:rPr>
        <w:t xml:space="preserve">) was used to identify waves of aging plasma </w:t>
      </w:r>
      <w:r w:rsidRPr="0045357C">
        <w:rPr>
          <w:rFonts w:cs="Times New Roman"/>
        </w:rPr>
        <w:t>proteins.</w:t>
      </w:r>
    </w:p>
    <w:p w14:paraId="089BAAD6" w14:textId="77777777" w:rsidR="00DE0A3F" w:rsidRPr="0045357C" w:rsidRDefault="00DE0A3F" w:rsidP="00DE0A3F">
      <w:pPr>
        <w:spacing w:line="360" w:lineRule="auto"/>
        <w:jc w:val="both"/>
        <w:rPr>
          <w:ins w:id="251" w:author="Valentina Siino" w:date="2021-05-17T20:02:00Z"/>
          <w:rFonts w:cs="Times New Roman"/>
        </w:rPr>
      </w:pPr>
      <w:r w:rsidRPr="0045357C">
        <w:rPr>
          <w:rFonts w:cs="Times New Roman"/>
        </w:rPr>
        <w:t>Age span between 20 years to 120 years with interval size of 10 years was s</w:t>
      </w:r>
      <w:r>
        <w:rPr>
          <w:rFonts w:cs="Times New Roman"/>
        </w:rPr>
        <w:t>e</w:t>
      </w:r>
      <w:r w:rsidRPr="0045357C">
        <w:rPr>
          <w:rFonts w:cs="Times New Roman"/>
        </w:rPr>
        <w:t xml:space="preserve">lected for sliding window analyses in the </w:t>
      </w:r>
      <w:proofErr w:type="spellStart"/>
      <w:r w:rsidRPr="0045357C">
        <w:rPr>
          <w:rFonts w:cs="Times New Roman"/>
        </w:rPr>
        <w:t>DEswan</w:t>
      </w:r>
      <w:proofErr w:type="spellEnd"/>
      <w:r w:rsidRPr="0045357C">
        <w:rPr>
          <w:rFonts w:cs="Times New Roman"/>
        </w:rPr>
        <w:t xml:space="preserve"> function implemented i</w:t>
      </w:r>
      <w:r>
        <w:rPr>
          <w:rFonts w:cs="Times New Roman"/>
        </w:rPr>
        <w:t>n</w:t>
      </w:r>
      <w:r w:rsidRPr="0045357C">
        <w:rPr>
          <w:rFonts w:cs="Times New Roman"/>
        </w:rPr>
        <w:t xml:space="preserve"> </w:t>
      </w:r>
      <w:proofErr w:type="spellStart"/>
      <w:r w:rsidRPr="0045357C">
        <w:rPr>
          <w:rFonts w:cs="Times New Roman"/>
        </w:rPr>
        <w:t>DEswan</w:t>
      </w:r>
      <w:proofErr w:type="spellEnd"/>
      <w:r w:rsidRPr="0045357C">
        <w:rPr>
          <w:rFonts w:cs="Times New Roman"/>
        </w:rPr>
        <w:t xml:space="preserve"> package. Sex was used as covariate in the </w:t>
      </w:r>
      <w:proofErr w:type="spellStart"/>
      <w:r w:rsidRPr="0045357C">
        <w:rPr>
          <w:rFonts w:cs="Times New Roman"/>
        </w:rPr>
        <w:t>DEswan</w:t>
      </w:r>
      <w:proofErr w:type="spellEnd"/>
      <w:r w:rsidRPr="0045357C">
        <w:rPr>
          <w:rFonts w:cs="Times New Roman"/>
        </w:rPr>
        <w:t xml:space="preserve"> analyses</w:t>
      </w:r>
      <w:ins w:id="252" w:author="Valentina Siino" w:date="2021-05-17T20:02:00Z">
        <w:r w:rsidRPr="0045357C">
          <w:rPr>
            <w:rFonts w:cs="Times New Roman"/>
          </w:rPr>
          <w:t>.</w:t>
        </w:r>
      </w:ins>
    </w:p>
    <w:p w14:paraId="64BFD338" w14:textId="691F35F3" w:rsidR="00BE5CF7" w:rsidRDefault="00BE5CF7" w:rsidP="00A360F9">
      <w:pPr>
        <w:spacing w:line="360" w:lineRule="auto"/>
        <w:jc w:val="both"/>
        <w:rPr>
          <w:rFonts w:cs="Times New Roman"/>
          <w:b/>
          <w:bCs/>
        </w:rPr>
      </w:pPr>
    </w:p>
    <w:p w14:paraId="6D658A6F" w14:textId="3C47CAF8" w:rsidR="00CB6685" w:rsidRPr="00CB6685" w:rsidDel="004D1655" w:rsidRDefault="00CB6685" w:rsidP="00A360F9">
      <w:pPr>
        <w:spacing w:line="360" w:lineRule="auto"/>
        <w:jc w:val="both"/>
        <w:rPr>
          <w:moveFrom w:id="253" w:author="Fredrik Levander" w:date="2021-05-18T10:03:00Z"/>
          <w:rFonts w:cs="Times New Roman"/>
          <w:b/>
          <w:bCs/>
        </w:rPr>
      </w:pPr>
      <w:moveFromRangeStart w:id="254" w:author="Fredrik Levander" w:date="2021-05-18T10:03:00Z" w:name="move72224649"/>
    </w:p>
    <w:p w14:paraId="7DE09134" w14:textId="0D211E03" w:rsidR="00BE5CF7" w:rsidRPr="00CB6685" w:rsidDel="004D1655" w:rsidRDefault="00BE5CF7" w:rsidP="00A360F9">
      <w:pPr>
        <w:spacing w:line="360" w:lineRule="auto"/>
        <w:jc w:val="both"/>
        <w:rPr>
          <w:moveFrom w:id="255" w:author="Fredrik Levander" w:date="2021-05-18T10:03:00Z"/>
          <w:rFonts w:cs="Times New Roman"/>
          <w:b/>
          <w:bCs/>
        </w:rPr>
      </w:pPr>
      <w:moveFrom w:id="256" w:author="Fredrik Levander" w:date="2021-05-18T10:03:00Z">
        <w:r w:rsidRPr="00CB6685" w:rsidDel="004D1655">
          <w:rPr>
            <w:rFonts w:cs="Times New Roman"/>
            <w:b/>
            <w:bCs/>
          </w:rPr>
          <w:t xml:space="preserve">4 </w:t>
        </w:r>
        <w:commentRangeStart w:id="257"/>
        <w:r w:rsidRPr="00CB6685" w:rsidDel="004D1655">
          <w:rPr>
            <w:rFonts w:cs="Times New Roman"/>
            <w:b/>
            <w:bCs/>
          </w:rPr>
          <w:t>CONCLUSIONS</w:t>
        </w:r>
        <w:commentRangeEnd w:id="257"/>
        <w:r w:rsidR="00CB6685" w:rsidDel="004D1655">
          <w:rPr>
            <w:rStyle w:val="CommentReference"/>
          </w:rPr>
          <w:commentReference w:id="257"/>
        </w:r>
      </w:moveFrom>
    </w:p>
    <w:p w14:paraId="0565001E" w14:textId="4A890E97" w:rsidR="00BE5CF7" w:rsidRPr="00CB6685" w:rsidDel="004D1655" w:rsidRDefault="00BE5CF7" w:rsidP="00A360F9">
      <w:pPr>
        <w:spacing w:line="360" w:lineRule="auto"/>
        <w:jc w:val="both"/>
        <w:rPr>
          <w:moveFrom w:id="258" w:author="Fredrik Levander" w:date="2021-05-18T10:03:00Z"/>
          <w:rFonts w:cs="Times New Roman"/>
          <w:b/>
          <w:bCs/>
        </w:rPr>
      </w:pPr>
    </w:p>
    <w:moveFromRangeEnd w:id="254"/>
    <w:p w14:paraId="4AF69FD7" w14:textId="0FEA0639" w:rsidR="00BE5CF7" w:rsidRPr="00CB6685" w:rsidRDefault="00BE5CF7" w:rsidP="00A360F9">
      <w:pPr>
        <w:spacing w:line="360" w:lineRule="auto"/>
        <w:jc w:val="both"/>
        <w:rPr>
          <w:rFonts w:cs="Times New Roman"/>
          <w:b/>
          <w:bCs/>
        </w:rPr>
      </w:pPr>
      <w:r w:rsidRPr="00CB6685">
        <w:rPr>
          <w:rFonts w:cs="Times New Roman"/>
          <w:b/>
          <w:bCs/>
        </w:rPr>
        <w:t>ACKNOWLEDGMENTS</w:t>
      </w:r>
    </w:p>
    <w:p w14:paraId="56FCD485" w14:textId="4DEFA97C" w:rsidR="00533A32" w:rsidRPr="00B703B4" w:rsidRDefault="00BE5CF7" w:rsidP="00533A32">
      <w:pPr>
        <w:rPr>
          <w:rFonts w:ascii="Times New Roman" w:eastAsia="Times New Roman" w:hAnsi="Times New Roman" w:cs="Times New Roman"/>
          <w:lang w:eastAsia="sv-SE"/>
        </w:rPr>
      </w:pPr>
      <w:r w:rsidRPr="007669D0">
        <w:rPr>
          <w:rFonts w:cs="Times New Roman"/>
        </w:rPr>
        <w:t xml:space="preserve">This research was supported by </w:t>
      </w:r>
      <w:proofErr w:type="spellStart"/>
      <w:r w:rsidRPr="00B703B4">
        <w:rPr>
          <w:rFonts w:ascii="Times New Roman" w:eastAsia="Times New Roman" w:hAnsi="Times New Roman" w:cs="Times New Roman"/>
          <w:lang w:eastAsia="sv-SE"/>
        </w:rPr>
        <w:t>Olle</w:t>
      </w:r>
      <w:proofErr w:type="spellEnd"/>
      <w:r w:rsidRPr="00B703B4">
        <w:rPr>
          <w:rFonts w:ascii="Times New Roman" w:eastAsia="Times New Roman" w:hAnsi="Times New Roman" w:cs="Times New Roman"/>
          <w:lang w:eastAsia="sv-SE"/>
        </w:rPr>
        <w:t xml:space="preserve"> </w:t>
      </w:r>
      <w:proofErr w:type="spellStart"/>
      <w:r w:rsidRPr="00B703B4">
        <w:rPr>
          <w:rFonts w:ascii="Times New Roman" w:eastAsia="Times New Roman" w:hAnsi="Times New Roman" w:cs="Times New Roman"/>
          <w:lang w:eastAsia="sv-SE"/>
        </w:rPr>
        <w:t>Engkvists</w:t>
      </w:r>
      <w:proofErr w:type="spellEnd"/>
      <w:r w:rsidRPr="00B703B4">
        <w:rPr>
          <w:rFonts w:ascii="Times New Roman" w:eastAsia="Times New Roman" w:hAnsi="Times New Roman" w:cs="Times New Roman"/>
          <w:lang w:eastAsia="sv-SE"/>
        </w:rPr>
        <w:t xml:space="preserve"> </w:t>
      </w:r>
      <w:proofErr w:type="spellStart"/>
      <w:r w:rsidRPr="00B703B4">
        <w:rPr>
          <w:rFonts w:ascii="Times New Roman" w:eastAsia="Times New Roman" w:hAnsi="Times New Roman" w:cs="Times New Roman"/>
          <w:lang w:eastAsia="sv-SE"/>
        </w:rPr>
        <w:t>stiftelse</w:t>
      </w:r>
      <w:proofErr w:type="spellEnd"/>
      <w:r w:rsidR="00533A32" w:rsidRPr="00B703B4">
        <w:rPr>
          <w:rFonts w:ascii="Times New Roman" w:eastAsia="Times New Roman" w:hAnsi="Times New Roman" w:cs="Times New Roman"/>
          <w:lang w:eastAsia="sv-SE"/>
        </w:rPr>
        <w:t xml:space="preserve"> </w:t>
      </w:r>
      <w:r w:rsidR="0045357C">
        <w:rPr>
          <w:rFonts w:ascii="Times New Roman" w:eastAsia="Times New Roman" w:hAnsi="Times New Roman" w:cs="Times New Roman"/>
          <w:lang w:eastAsia="sv-SE"/>
        </w:rPr>
        <w:t xml:space="preserve">(grant 193-0623) </w:t>
      </w:r>
      <w:r w:rsidR="00533A32" w:rsidRPr="00B703B4">
        <w:rPr>
          <w:rFonts w:ascii="Times New Roman" w:eastAsia="Times New Roman" w:hAnsi="Times New Roman" w:cs="Times New Roman"/>
          <w:lang w:eastAsia="sv-SE"/>
        </w:rPr>
        <w:t xml:space="preserve">and the </w:t>
      </w:r>
      <w:r w:rsidR="0045357C">
        <w:rPr>
          <w:rFonts w:ascii="Times New Roman" w:eastAsia="Times New Roman" w:hAnsi="Times New Roman" w:cs="Times New Roman"/>
          <w:lang w:eastAsia="sv-SE"/>
        </w:rPr>
        <w:t>F</w:t>
      </w:r>
      <w:r w:rsidR="00533A32" w:rsidRPr="00B703B4">
        <w:rPr>
          <w:rFonts w:ascii="Times New Roman" w:eastAsia="Times New Roman" w:hAnsi="Times New Roman" w:cs="Times New Roman"/>
          <w:lang w:eastAsia="sv-SE"/>
        </w:rPr>
        <w:t xml:space="preserve">aculty of </w:t>
      </w:r>
      <w:r w:rsidR="0045357C">
        <w:rPr>
          <w:rFonts w:ascii="Times New Roman" w:eastAsia="Times New Roman" w:hAnsi="Times New Roman" w:cs="Times New Roman"/>
          <w:lang w:eastAsia="sv-SE"/>
        </w:rPr>
        <w:t>E</w:t>
      </w:r>
      <w:r w:rsidR="00533A32" w:rsidRPr="00B703B4">
        <w:rPr>
          <w:rFonts w:ascii="Times New Roman" w:eastAsia="Times New Roman" w:hAnsi="Times New Roman" w:cs="Times New Roman"/>
          <w:lang w:eastAsia="sv-SE"/>
        </w:rPr>
        <w:t xml:space="preserve">ngineering </w:t>
      </w:r>
      <w:r w:rsidR="0045357C">
        <w:rPr>
          <w:rFonts w:ascii="Times New Roman" w:eastAsia="Times New Roman" w:hAnsi="Times New Roman" w:cs="Times New Roman"/>
          <w:lang w:eastAsia="sv-SE"/>
        </w:rPr>
        <w:t xml:space="preserve">at </w:t>
      </w:r>
      <w:r w:rsidR="00533A32" w:rsidRPr="00B703B4">
        <w:rPr>
          <w:rFonts w:ascii="Times New Roman" w:eastAsia="Times New Roman" w:hAnsi="Times New Roman" w:cs="Times New Roman"/>
          <w:lang w:eastAsia="sv-SE"/>
        </w:rPr>
        <w:t xml:space="preserve">Lund University, through </w:t>
      </w:r>
      <w:proofErr w:type="spellStart"/>
      <w:r w:rsidR="00533A32" w:rsidRPr="00B703B4">
        <w:rPr>
          <w:rFonts w:ascii="Times New Roman" w:eastAsia="Times New Roman" w:hAnsi="Times New Roman" w:cs="Times New Roman"/>
          <w:lang w:eastAsia="sv-SE"/>
        </w:rPr>
        <w:t>Proteoforms@LU</w:t>
      </w:r>
      <w:proofErr w:type="spellEnd"/>
      <w:r w:rsidR="00533A32" w:rsidRPr="00B703B4">
        <w:rPr>
          <w:rFonts w:ascii="Times New Roman" w:eastAsia="Times New Roman" w:hAnsi="Times New Roman" w:cs="Times New Roman"/>
          <w:lang w:eastAsia="sv-SE"/>
        </w:rPr>
        <w:t>. Support by NBIS (National Bioinformatics Infrastructure Sweden) is gratefully acknowledged.</w:t>
      </w:r>
    </w:p>
    <w:p w14:paraId="6BC68D08" w14:textId="3C71E389" w:rsidR="00BE5CF7" w:rsidRPr="00B703B4" w:rsidRDefault="00BE5CF7" w:rsidP="00BE5CF7">
      <w:pPr>
        <w:rPr>
          <w:rFonts w:ascii="Times New Roman" w:eastAsia="Times New Roman" w:hAnsi="Times New Roman" w:cs="Times New Roman"/>
          <w:lang w:eastAsia="sv-SE"/>
        </w:rPr>
      </w:pPr>
    </w:p>
    <w:p w14:paraId="1FFD6E95" w14:textId="3B1D684A" w:rsidR="00BE5CF7" w:rsidRPr="00B703B4" w:rsidRDefault="00BE5CF7" w:rsidP="00A360F9">
      <w:pPr>
        <w:spacing w:line="360" w:lineRule="auto"/>
        <w:jc w:val="both"/>
        <w:rPr>
          <w:rFonts w:cs="Times New Roman"/>
        </w:rPr>
      </w:pPr>
    </w:p>
    <w:p w14:paraId="778B6D46" w14:textId="7E2EF88B" w:rsidR="00BE5CF7" w:rsidRPr="0045357C" w:rsidRDefault="00BE5CF7" w:rsidP="00A360F9">
      <w:pPr>
        <w:spacing w:line="360" w:lineRule="auto"/>
        <w:jc w:val="both"/>
        <w:rPr>
          <w:rFonts w:cs="Times New Roman"/>
          <w:b/>
          <w:bCs/>
        </w:rPr>
      </w:pPr>
      <w:r w:rsidRPr="00533A32">
        <w:rPr>
          <w:rFonts w:cs="Times New Roman"/>
          <w:b/>
          <w:bCs/>
        </w:rPr>
        <w:t>CONFLICT OF INTERE</w:t>
      </w:r>
      <w:r w:rsidRPr="0045357C">
        <w:rPr>
          <w:rFonts w:cs="Times New Roman"/>
          <w:b/>
          <w:bCs/>
        </w:rPr>
        <w:t>ST</w:t>
      </w:r>
    </w:p>
    <w:p w14:paraId="5585A506" w14:textId="77777777" w:rsidR="00533A32" w:rsidRPr="00B703B4" w:rsidRDefault="00533A32" w:rsidP="00533A32">
      <w:pPr>
        <w:rPr>
          <w:rFonts w:ascii="Times New Roman" w:eastAsia="Times New Roman" w:hAnsi="Times New Roman" w:cs="Times New Roman"/>
          <w:lang w:eastAsia="sv-SE"/>
        </w:rPr>
      </w:pPr>
      <w:r w:rsidRPr="00B703B4">
        <w:rPr>
          <w:rFonts w:ascii="Times New Roman" w:eastAsia="Times New Roman" w:hAnsi="Times New Roman" w:cs="Times New Roman"/>
          <w:lang w:eastAsia="sv-SE"/>
        </w:rPr>
        <w:t>The authors declare no conflict of interest.</w:t>
      </w:r>
    </w:p>
    <w:p w14:paraId="6B01DC36" w14:textId="77777777" w:rsidR="00533A32" w:rsidRPr="00B703B4" w:rsidRDefault="00533A32" w:rsidP="00A360F9">
      <w:pPr>
        <w:spacing w:line="360" w:lineRule="auto"/>
        <w:jc w:val="both"/>
        <w:rPr>
          <w:rFonts w:cs="Times New Roman"/>
        </w:rPr>
      </w:pPr>
    </w:p>
    <w:p w14:paraId="79AA67C9" w14:textId="195C8222" w:rsidR="00BE5CF7" w:rsidRPr="00533A32" w:rsidRDefault="00BE5CF7" w:rsidP="00A360F9">
      <w:pPr>
        <w:spacing w:line="360" w:lineRule="auto"/>
        <w:jc w:val="both"/>
        <w:rPr>
          <w:rFonts w:cs="Times New Roman"/>
          <w:b/>
          <w:bCs/>
        </w:rPr>
      </w:pPr>
    </w:p>
    <w:p w14:paraId="0CF90C6D" w14:textId="0E25E66D" w:rsidR="00BE5CF7" w:rsidRPr="0045357C" w:rsidRDefault="00BE5CF7" w:rsidP="00A360F9">
      <w:pPr>
        <w:spacing w:line="360" w:lineRule="auto"/>
        <w:jc w:val="both"/>
        <w:rPr>
          <w:rFonts w:cs="Times New Roman"/>
          <w:b/>
          <w:bCs/>
        </w:rPr>
      </w:pPr>
      <w:r w:rsidRPr="0045357C">
        <w:rPr>
          <w:rFonts w:cs="Times New Roman"/>
          <w:b/>
          <w:bCs/>
        </w:rPr>
        <w:t>AUTHORS CONTRIBUTIONS</w:t>
      </w:r>
    </w:p>
    <w:p w14:paraId="5F059AAB" w14:textId="750B7F5D" w:rsidR="00BE5CF7" w:rsidRPr="0045357C" w:rsidRDefault="00BE5CF7" w:rsidP="00A360F9">
      <w:pPr>
        <w:spacing w:line="360" w:lineRule="auto"/>
        <w:jc w:val="both"/>
        <w:rPr>
          <w:rFonts w:cs="Times New Roman"/>
          <w:b/>
          <w:bCs/>
        </w:rPr>
      </w:pPr>
    </w:p>
    <w:p w14:paraId="55220C8B" w14:textId="061609B5" w:rsidR="00BE5CF7" w:rsidRDefault="00BE5CF7" w:rsidP="00A360F9">
      <w:pPr>
        <w:spacing w:line="360" w:lineRule="auto"/>
        <w:jc w:val="both"/>
        <w:rPr>
          <w:rFonts w:cs="Times New Roman"/>
          <w:b/>
          <w:bCs/>
        </w:rPr>
      </w:pPr>
      <w:r w:rsidRPr="0045357C">
        <w:rPr>
          <w:rFonts w:cs="Times New Roman"/>
          <w:b/>
          <w:bCs/>
        </w:rPr>
        <w:t>REFERENCES</w:t>
      </w:r>
    </w:p>
    <w:p w14:paraId="75D432D7" w14:textId="1262EAA8" w:rsidR="00AE7CD2" w:rsidRPr="00AE7CD2" w:rsidRDefault="0094456F" w:rsidP="00AE7CD2">
      <w:pPr>
        <w:widowControl w:val="0"/>
        <w:autoSpaceDE w:val="0"/>
        <w:autoSpaceDN w:val="0"/>
        <w:adjustRightInd w:val="0"/>
        <w:spacing w:line="360" w:lineRule="auto"/>
        <w:ind w:left="480" w:hanging="480"/>
        <w:rPr>
          <w:rFonts w:ascii="Cambria" w:hAnsi="Cambria"/>
          <w:noProof/>
        </w:rPr>
      </w:pPr>
      <w:r>
        <w:rPr>
          <w:rFonts w:cs="Times New Roman"/>
          <w:b/>
          <w:bCs/>
        </w:rPr>
        <w:fldChar w:fldCharType="begin" w:fldLock="1"/>
      </w:r>
      <w:r>
        <w:rPr>
          <w:rFonts w:cs="Times New Roman"/>
          <w:b/>
          <w:bCs/>
        </w:rPr>
        <w:instrText xml:space="preserve">ADDIN Mendeley Bibliography CSL_BIBLIOGRAPHY </w:instrText>
      </w:r>
      <w:r>
        <w:rPr>
          <w:rFonts w:cs="Times New Roman"/>
          <w:b/>
          <w:bCs/>
        </w:rPr>
        <w:fldChar w:fldCharType="separate"/>
      </w:r>
      <w:r w:rsidR="00AE7CD2" w:rsidRPr="00AE7CD2">
        <w:rPr>
          <w:rFonts w:ascii="Cambria" w:hAnsi="Cambria"/>
          <w:noProof/>
        </w:rPr>
        <w:t xml:space="preserve">Amberg, D., Leadsham, J. E., Kotiadis, V., &amp; Gourlay, C. W. (2012). Cellular ageing and the actin cytoskeleton. </w:t>
      </w:r>
      <w:r w:rsidR="00AE7CD2" w:rsidRPr="00AE7CD2">
        <w:rPr>
          <w:rFonts w:ascii="Cambria" w:hAnsi="Cambria"/>
          <w:i/>
          <w:iCs/>
          <w:noProof/>
        </w:rPr>
        <w:t>Sub-Cellular Biochemistry</w:t>
      </w:r>
      <w:r w:rsidR="00AE7CD2" w:rsidRPr="00AE7CD2">
        <w:rPr>
          <w:rFonts w:ascii="Cambria" w:hAnsi="Cambria"/>
          <w:noProof/>
        </w:rPr>
        <w:t xml:space="preserve">, </w:t>
      </w:r>
      <w:r w:rsidR="00AE7CD2" w:rsidRPr="00AE7CD2">
        <w:rPr>
          <w:rFonts w:ascii="Cambria" w:hAnsi="Cambria"/>
          <w:i/>
          <w:iCs/>
          <w:noProof/>
        </w:rPr>
        <w:t>57</w:t>
      </w:r>
      <w:r w:rsidR="00AE7CD2" w:rsidRPr="00AE7CD2">
        <w:rPr>
          <w:rFonts w:ascii="Cambria" w:hAnsi="Cambria"/>
          <w:noProof/>
        </w:rPr>
        <w:t>, 331–352. https://doi.org/10.1007/978-94-007-2561-4_15</w:t>
      </w:r>
    </w:p>
    <w:p w14:paraId="68AF5FE8" w14:textId="77777777" w:rsidR="00AE7CD2" w:rsidRPr="00AE7CD2" w:rsidRDefault="00AE7CD2" w:rsidP="00AE7CD2">
      <w:pPr>
        <w:widowControl w:val="0"/>
        <w:autoSpaceDE w:val="0"/>
        <w:autoSpaceDN w:val="0"/>
        <w:adjustRightInd w:val="0"/>
        <w:spacing w:line="360" w:lineRule="auto"/>
        <w:ind w:left="480" w:hanging="480"/>
        <w:rPr>
          <w:rFonts w:ascii="Cambria" w:hAnsi="Cambria"/>
          <w:noProof/>
        </w:rPr>
      </w:pPr>
      <w:r w:rsidRPr="00B10DD6">
        <w:rPr>
          <w:rFonts w:ascii="Cambria" w:hAnsi="Cambria"/>
          <w:noProof/>
          <w:lang w:val="sv-SE"/>
          <w:rPrChange w:id="259" w:author="Ash" w:date="2021-05-27T09:11:00Z">
            <w:rPr>
              <w:rFonts w:ascii="Cambria" w:hAnsi="Cambria"/>
              <w:noProof/>
            </w:rPr>
          </w:rPrChange>
        </w:rPr>
        <w:t xml:space="preserve">Anderson, N. L., &amp; Anderson, N. G. (2002). </w:t>
      </w:r>
      <w:r w:rsidRPr="00AE7CD2">
        <w:rPr>
          <w:rFonts w:ascii="Cambria" w:hAnsi="Cambria"/>
          <w:noProof/>
        </w:rPr>
        <w:t xml:space="preserve">The human plasma proteome: history, character, and diagnostic prospects. </w:t>
      </w:r>
      <w:r w:rsidRPr="00AE7CD2">
        <w:rPr>
          <w:rFonts w:ascii="Cambria" w:hAnsi="Cambria"/>
          <w:i/>
          <w:iCs/>
          <w:noProof/>
        </w:rPr>
        <w:t>Molecular &amp; Cellular Proteomics : MCP</w:t>
      </w:r>
      <w:r w:rsidRPr="00AE7CD2">
        <w:rPr>
          <w:rFonts w:ascii="Cambria" w:hAnsi="Cambria"/>
          <w:noProof/>
        </w:rPr>
        <w:t xml:space="preserve">, </w:t>
      </w:r>
      <w:r w:rsidRPr="00AE7CD2">
        <w:rPr>
          <w:rFonts w:ascii="Cambria" w:hAnsi="Cambria"/>
          <w:i/>
          <w:iCs/>
          <w:noProof/>
        </w:rPr>
        <w:t>1</w:t>
      </w:r>
      <w:r w:rsidRPr="00AE7CD2">
        <w:rPr>
          <w:rFonts w:ascii="Cambria" w:hAnsi="Cambria"/>
          <w:noProof/>
        </w:rPr>
        <w:t>(11), 845–867. https://doi.org/10.1074/MCP.R200007-MCP200</w:t>
      </w:r>
    </w:p>
    <w:p w14:paraId="2AFF4696" w14:textId="77777777" w:rsidR="00AE7CD2" w:rsidRPr="00AE7CD2" w:rsidRDefault="00AE7CD2" w:rsidP="00AE7CD2">
      <w:pPr>
        <w:widowControl w:val="0"/>
        <w:autoSpaceDE w:val="0"/>
        <w:autoSpaceDN w:val="0"/>
        <w:adjustRightInd w:val="0"/>
        <w:spacing w:line="360" w:lineRule="auto"/>
        <w:ind w:left="480" w:hanging="480"/>
        <w:rPr>
          <w:rFonts w:ascii="Cambria" w:hAnsi="Cambria"/>
          <w:noProof/>
        </w:rPr>
      </w:pPr>
      <w:r w:rsidRPr="00AE7CD2">
        <w:rPr>
          <w:rFonts w:ascii="Cambria" w:hAnsi="Cambria"/>
          <w:noProof/>
        </w:rPr>
        <w:t xml:space="preserve">Aprahamian, T., Takemura, Y., Goukassian, D., &amp; Walsh, K. (2008). Ageing is associated with diminished apoptotic cell clearance in vivo. </w:t>
      </w:r>
      <w:r w:rsidRPr="00AE7CD2">
        <w:rPr>
          <w:rFonts w:ascii="Cambria" w:hAnsi="Cambria"/>
          <w:i/>
          <w:iCs/>
          <w:noProof/>
        </w:rPr>
        <w:t>Clinical and Experimental Immunology</w:t>
      </w:r>
      <w:r w:rsidRPr="00AE7CD2">
        <w:rPr>
          <w:rFonts w:ascii="Cambria" w:hAnsi="Cambria"/>
          <w:noProof/>
        </w:rPr>
        <w:t xml:space="preserve">, </w:t>
      </w:r>
      <w:r w:rsidRPr="00AE7CD2">
        <w:rPr>
          <w:rFonts w:ascii="Cambria" w:hAnsi="Cambria"/>
          <w:i/>
          <w:iCs/>
          <w:noProof/>
        </w:rPr>
        <w:t>152</w:t>
      </w:r>
      <w:r w:rsidRPr="00AE7CD2">
        <w:rPr>
          <w:rFonts w:ascii="Cambria" w:hAnsi="Cambria"/>
          <w:noProof/>
        </w:rPr>
        <w:t>(3), 448–455. https://doi.org/10.1111/j.1365-2249.2008.03658.x</w:t>
      </w:r>
    </w:p>
    <w:p w14:paraId="1E43B346" w14:textId="77777777" w:rsidR="00AE7CD2" w:rsidRPr="00AE7CD2" w:rsidRDefault="00AE7CD2" w:rsidP="00AE7CD2">
      <w:pPr>
        <w:widowControl w:val="0"/>
        <w:autoSpaceDE w:val="0"/>
        <w:autoSpaceDN w:val="0"/>
        <w:adjustRightInd w:val="0"/>
        <w:spacing w:line="360" w:lineRule="auto"/>
        <w:ind w:left="480" w:hanging="480"/>
        <w:rPr>
          <w:rFonts w:ascii="Cambria" w:hAnsi="Cambria"/>
          <w:noProof/>
        </w:rPr>
      </w:pPr>
      <w:r w:rsidRPr="00AE7CD2">
        <w:rPr>
          <w:rFonts w:ascii="Cambria" w:hAnsi="Cambria"/>
          <w:noProof/>
        </w:rPr>
        <w:t xml:space="preserve">Basisty, N., Kale, A., Jeon, O. H., Kuehnemann, C., Payne, T., Rao, C., … Schilling, B. (2020). A proteomic atlas of senescence-associated secretomes for aging biomarker development. </w:t>
      </w:r>
      <w:r w:rsidRPr="00AE7CD2">
        <w:rPr>
          <w:rFonts w:ascii="Cambria" w:hAnsi="Cambria"/>
          <w:i/>
          <w:iCs/>
          <w:noProof/>
        </w:rPr>
        <w:t>PLoS Biology</w:t>
      </w:r>
      <w:r w:rsidRPr="00AE7CD2">
        <w:rPr>
          <w:rFonts w:ascii="Cambria" w:hAnsi="Cambria"/>
          <w:noProof/>
        </w:rPr>
        <w:t xml:space="preserve">, </w:t>
      </w:r>
      <w:r w:rsidRPr="00AE7CD2">
        <w:rPr>
          <w:rFonts w:ascii="Cambria" w:hAnsi="Cambria"/>
          <w:i/>
          <w:iCs/>
          <w:noProof/>
        </w:rPr>
        <w:t>18</w:t>
      </w:r>
      <w:r w:rsidRPr="00AE7CD2">
        <w:rPr>
          <w:rFonts w:ascii="Cambria" w:hAnsi="Cambria"/>
          <w:noProof/>
        </w:rPr>
        <w:t>(1), e3000599. https://doi.org/10.1371/journal.pbio.3000599</w:t>
      </w:r>
    </w:p>
    <w:p w14:paraId="2641428C" w14:textId="77777777" w:rsidR="00AE7CD2" w:rsidRPr="00AE7CD2" w:rsidRDefault="00AE7CD2" w:rsidP="00AE7CD2">
      <w:pPr>
        <w:widowControl w:val="0"/>
        <w:autoSpaceDE w:val="0"/>
        <w:autoSpaceDN w:val="0"/>
        <w:adjustRightInd w:val="0"/>
        <w:spacing w:line="360" w:lineRule="auto"/>
        <w:ind w:left="480" w:hanging="480"/>
        <w:rPr>
          <w:rFonts w:ascii="Cambria" w:hAnsi="Cambria"/>
          <w:noProof/>
        </w:rPr>
      </w:pPr>
      <w:r w:rsidRPr="00AE7CD2">
        <w:rPr>
          <w:rFonts w:ascii="Cambria" w:hAnsi="Cambria"/>
          <w:noProof/>
        </w:rPr>
        <w:t xml:space="preserve">Birch, H. L. (2018). Extracellular matrix and ageing. In </w:t>
      </w:r>
      <w:r w:rsidRPr="00AE7CD2">
        <w:rPr>
          <w:rFonts w:ascii="Cambria" w:hAnsi="Cambria"/>
          <w:i/>
          <w:iCs/>
          <w:noProof/>
        </w:rPr>
        <w:t>Subcellular Biochemistry</w:t>
      </w:r>
      <w:r w:rsidRPr="00AE7CD2">
        <w:rPr>
          <w:rFonts w:ascii="Cambria" w:hAnsi="Cambria"/>
          <w:noProof/>
        </w:rPr>
        <w:t xml:space="preserve"> (Vol. 90, pp. 169–190). Springer New York. https://doi.org/10.1007/978-</w:t>
      </w:r>
      <w:r w:rsidRPr="00AE7CD2">
        <w:rPr>
          <w:rFonts w:ascii="Cambria" w:hAnsi="Cambria"/>
          <w:noProof/>
        </w:rPr>
        <w:lastRenderedPageBreak/>
        <w:t>981-13-2835-0_7</w:t>
      </w:r>
    </w:p>
    <w:p w14:paraId="30A2BE97" w14:textId="77777777" w:rsidR="00AE7CD2" w:rsidRPr="00AE7CD2" w:rsidRDefault="00AE7CD2" w:rsidP="00AE7CD2">
      <w:pPr>
        <w:widowControl w:val="0"/>
        <w:autoSpaceDE w:val="0"/>
        <w:autoSpaceDN w:val="0"/>
        <w:adjustRightInd w:val="0"/>
        <w:spacing w:line="360" w:lineRule="auto"/>
        <w:ind w:left="480" w:hanging="480"/>
        <w:rPr>
          <w:rFonts w:ascii="Cambria" w:hAnsi="Cambria"/>
          <w:noProof/>
        </w:rPr>
      </w:pPr>
      <w:r w:rsidRPr="00AE7CD2">
        <w:rPr>
          <w:rFonts w:ascii="Cambria" w:hAnsi="Cambria"/>
          <w:noProof/>
        </w:rPr>
        <w:t xml:space="preserve">Cancemi, P., Aiello, A., Accardi, G., Caldarella, R., Candore, G., Caruso, C., … Vasto, S. (2020). The Role of Matrix Metalloproteinases (MMP-2 and MMP-9) in Ageing and Longevity: Focus on Sicilian Long-Living Individuals (LLIs). </w:t>
      </w:r>
      <w:r w:rsidRPr="00AE7CD2">
        <w:rPr>
          <w:rFonts w:ascii="Cambria" w:hAnsi="Cambria"/>
          <w:i/>
          <w:iCs/>
          <w:noProof/>
        </w:rPr>
        <w:t>Mediators of Inflammation</w:t>
      </w:r>
      <w:r w:rsidRPr="00AE7CD2">
        <w:rPr>
          <w:rFonts w:ascii="Cambria" w:hAnsi="Cambria"/>
          <w:noProof/>
        </w:rPr>
        <w:t xml:space="preserve">, </w:t>
      </w:r>
      <w:r w:rsidRPr="00AE7CD2">
        <w:rPr>
          <w:rFonts w:ascii="Cambria" w:hAnsi="Cambria"/>
          <w:i/>
          <w:iCs/>
          <w:noProof/>
        </w:rPr>
        <w:t>2020</w:t>
      </w:r>
      <w:r w:rsidRPr="00AE7CD2">
        <w:rPr>
          <w:rFonts w:ascii="Cambria" w:hAnsi="Cambria"/>
          <w:noProof/>
        </w:rPr>
        <w:t>, 1–11. https://doi.org/10.1155/2020/8635158</w:t>
      </w:r>
    </w:p>
    <w:p w14:paraId="6E767680" w14:textId="77777777" w:rsidR="00AE7CD2" w:rsidRPr="00AE7CD2" w:rsidRDefault="00AE7CD2" w:rsidP="00AE7CD2">
      <w:pPr>
        <w:widowControl w:val="0"/>
        <w:autoSpaceDE w:val="0"/>
        <w:autoSpaceDN w:val="0"/>
        <w:adjustRightInd w:val="0"/>
        <w:spacing w:line="360" w:lineRule="auto"/>
        <w:ind w:left="480" w:hanging="480"/>
        <w:rPr>
          <w:rFonts w:ascii="Cambria" w:hAnsi="Cambria"/>
          <w:noProof/>
        </w:rPr>
      </w:pPr>
      <w:r w:rsidRPr="00AE7CD2">
        <w:rPr>
          <w:rFonts w:ascii="Cambria" w:hAnsi="Cambria"/>
          <w:noProof/>
        </w:rPr>
        <w:t xml:space="preserve">Chambers, M. C., MacLean, B., Burke, R., Amodei, D., Ruderman, D. L., Neumann, S., … Mallick, P. (2012, October 10). A cross-platform toolkit for mass spectrometry and proteomics. </w:t>
      </w:r>
      <w:r w:rsidRPr="00AE7CD2">
        <w:rPr>
          <w:rFonts w:ascii="Cambria" w:hAnsi="Cambria"/>
          <w:i/>
          <w:iCs/>
          <w:noProof/>
        </w:rPr>
        <w:t>Nature Biotechnology</w:t>
      </w:r>
      <w:r w:rsidRPr="00AE7CD2">
        <w:rPr>
          <w:rFonts w:ascii="Cambria" w:hAnsi="Cambria"/>
          <w:noProof/>
        </w:rPr>
        <w:t>. Nature Publishing Group. https://doi.org/10.1038/nbt.2377</w:t>
      </w:r>
    </w:p>
    <w:p w14:paraId="51AD0FEC" w14:textId="77777777" w:rsidR="00AE7CD2" w:rsidRPr="00AE7CD2" w:rsidRDefault="00AE7CD2" w:rsidP="00AE7CD2">
      <w:pPr>
        <w:widowControl w:val="0"/>
        <w:autoSpaceDE w:val="0"/>
        <w:autoSpaceDN w:val="0"/>
        <w:adjustRightInd w:val="0"/>
        <w:spacing w:line="360" w:lineRule="auto"/>
        <w:ind w:left="480" w:hanging="480"/>
        <w:rPr>
          <w:rFonts w:ascii="Cambria" w:hAnsi="Cambria"/>
          <w:noProof/>
        </w:rPr>
      </w:pPr>
      <w:r w:rsidRPr="00AE7CD2">
        <w:rPr>
          <w:rFonts w:ascii="Cambria" w:hAnsi="Cambria"/>
          <w:noProof/>
        </w:rPr>
        <w:t xml:space="preserve">El Ridi, R., &amp; Tallima, H. (2017, September 1). Physiological functions and pathogenic potential of uric acid: A review. </w:t>
      </w:r>
      <w:r w:rsidRPr="00AE7CD2">
        <w:rPr>
          <w:rFonts w:ascii="Cambria" w:hAnsi="Cambria"/>
          <w:i/>
          <w:iCs/>
          <w:noProof/>
        </w:rPr>
        <w:t>Journal of Advanced Research</w:t>
      </w:r>
      <w:r w:rsidRPr="00AE7CD2">
        <w:rPr>
          <w:rFonts w:ascii="Cambria" w:hAnsi="Cambria"/>
          <w:noProof/>
        </w:rPr>
        <w:t>. Elsevier B.V. https://doi.org/10.1016/j.jare.2017.03.003</w:t>
      </w:r>
    </w:p>
    <w:p w14:paraId="7748C1A6" w14:textId="77777777" w:rsidR="00AE7CD2" w:rsidRPr="00AE7CD2" w:rsidRDefault="00AE7CD2" w:rsidP="00AE7CD2">
      <w:pPr>
        <w:widowControl w:val="0"/>
        <w:autoSpaceDE w:val="0"/>
        <w:autoSpaceDN w:val="0"/>
        <w:adjustRightInd w:val="0"/>
        <w:spacing w:line="360" w:lineRule="auto"/>
        <w:ind w:left="480" w:hanging="480"/>
        <w:rPr>
          <w:rFonts w:ascii="Cambria" w:hAnsi="Cambria"/>
          <w:noProof/>
        </w:rPr>
      </w:pPr>
      <w:r w:rsidRPr="00AE7CD2">
        <w:rPr>
          <w:rFonts w:ascii="Cambria" w:hAnsi="Cambria"/>
          <w:noProof/>
        </w:rPr>
        <w:t xml:space="preserve">Elzi, D. J., Lai, Y., Song, M., Hakala, K., Weintraub, S. T., &amp; Shiio, Y. (2012). Plasminogen activator inhibitor 1 - Insulin-like growth factor binding protein 3 cascade regulates stress-induced senescence. </w:t>
      </w:r>
      <w:r w:rsidRPr="00AE7CD2">
        <w:rPr>
          <w:rFonts w:ascii="Cambria" w:hAnsi="Cambria"/>
          <w:i/>
          <w:iCs/>
          <w:noProof/>
        </w:rPr>
        <w:t>Proceedings of the National Academy of Sciences of the United States of America</w:t>
      </w:r>
      <w:r w:rsidRPr="00AE7CD2">
        <w:rPr>
          <w:rFonts w:ascii="Cambria" w:hAnsi="Cambria"/>
          <w:noProof/>
        </w:rPr>
        <w:t xml:space="preserve">, </w:t>
      </w:r>
      <w:r w:rsidRPr="00AE7CD2">
        <w:rPr>
          <w:rFonts w:ascii="Cambria" w:hAnsi="Cambria"/>
          <w:i/>
          <w:iCs/>
          <w:noProof/>
        </w:rPr>
        <w:t>109</w:t>
      </w:r>
      <w:r w:rsidRPr="00AE7CD2">
        <w:rPr>
          <w:rFonts w:ascii="Cambria" w:hAnsi="Cambria"/>
          <w:noProof/>
        </w:rPr>
        <w:t>(30), 12052–12057. https://doi.org/10.1073/pnas.1120437109</w:t>
      </w:r>
    </w:p>
    <w:p w14:paraId="3D39F33E" w14:textId="77777777" w:rsidR="00AE7CD2" w:rsidRPr="00AE7CD2" w:rsidRDefault="00AE7CD2" w:rsidP="00AE7CD2">
      <w:pPr>
        <w:widowControl w:val="0"/>
        <w:autoSpaceDE w:val="0"/>
        <w:autoSpaceDN w:val="0"/>
        <w:adjustRightInd w:val="0"/>
        <w:spacing w:line="360" w:lineRule="auto"/>
        <w:ind w:left="480" w:hanging="480"/>
        <w:rPr>
          <w:rFonts w:ascii="Cambria" w:hAnsi="Cambria"/>
          <w:noProof/>
        </w:rPr>
      </w:pPr>
      <w:r w:rsidRPr="00AE7CD2">
        <w:rPr>
          <w:rFonts w:ascii="Cambria" w:hAnsi="Cambria"/>
          <w:noProof/>
        </w:rPr>
        <w:t xml:space="preserve">Ferrucci, L., &amp; Fabbri, E. (2018, September 1). Inflammageing: chronic inflammation in ageing, cardiovascular disease, and frailty. </w:t>
      </w:r>
      <w:r w:rsidRPr="00AE7CD2">
        <w:rPr>
          <w:rFonts w:ascii="Cambria" w:hAnsi="Cambria"/>
          <w:i/>
          <w:iCs/>
          <w:noProof/>
        </w:rPr>
        <w:t>Nature Reviews Cardiology</w:t>
      </w:r>
      <w:r w:rsidRPr="00AE7CD2">
        <w:rPr>
          <w:rFonts w:ascii="Cambria" w:hAnsi="Cambria"/>
          <w:noProof/>
        </w:rPr>
        <w:t>. Nature Publishing Group. https://doi.org/10.1038/s41569-018-0064-2</w:t>
      </w:r>
    </w:p>
    <w:p w14:paraId="733567C3" w14:textId="77777777" w:rsidR="00AE7CD2" w:rsidRPr="00AE7CD2" w:rsidRDefault="00AE7CD2" w:rsidP="00AE7CD2">
      <w:pPr>
        <w:widowControl w:val="0"/>
        <w:autoSpaceDE w:val="0"/>
        <w:autoSpaceDN w:val="0"/>
        <w:adjustRightInd w:val="0"/>
        <w:spacing w:line="360" w:lineRule="auto"/>
        <w:ind w:left="480" w:hanging="480"/>
        <w:rPr>
          <w:rFonts w:ascii="Cambria" w:hAnsi="Cambria"/>
          <w:noProof/>
        </w:rPr>
      </w:pPr>
      <w:r w:rsidRPr="00AE7CD2">
        <w:rPr>
          <w:rFonts w:ascii="Cambria" w:hAnsi="Cambria"/>
          <w:noProof/>
        </w:rPr>
        <w:t xml:space="preserve">Gentleman, R., Carey, V. J., Huber, W., Irizarry, R. A., &amp; Dudoit, S. (Eds.). (2005). </w:t>
      </w:r>
      <w:r w:rsidRPr="00AE7CD2">
        <w:rPr>
          <w:rFonts w:ascii="Cambria" w:hAnsi="Cambria"/>
          <w:i/>
          <w:iCs/>
          <w:noProof/>
        </w:rPr>
        <w:t>Bioinformatics and Computational Biology Solutions Using R and Bioconductor</w:t>
      </w:r>
      <w:r w:rsidRPr="00AE7CD2">
        <w:rPr>
          <w:rFonts w:ascii="Cambria" w:hAnsi="Cambria"/>
          <w:noProof/>
        </w:rPr>
        <w:t>. New York, NY: Springer New York. https://doi.org/10.1007/0-387-29362-0</w:t>
      </w:r>
    </w:p>
    <w:p w14:paraId="62DAA6AA" w14:textId="77777777" w:rsidR="00AE7CD2" w:rsidRPr="00AE7CD2" w:rsidRDefault="00AE7CD2" w:rsidP="00AE7CD2">
      <w:pPr>
        <w:widowControl w:val="0"/>
        <w:autoSpaceDE w:val="0"/>
        <w:autoSpaceDN w:val="0"/>
        <w:adjustRightInd w:val="0"/>
        <w:spacing w:line="360" w:lineRule="auto"/>
        <w:ind w:left="480" w:hanging="480"/>
        <w:rPr>
          <w:rFonts w:ascii="Cambria" w:hAnsi="Cambria"/>
          <w:noProof/>
        </w:rPr>
      </w:pPr>
      <w:r w:rsidRPr="00B10DD6">
        <w:rPr>
          <w:rFonts w:ascii="Cambria" w:hAnsi="Cambria"/>
          <w:noProof/>
          <w:lang w:val="sv-SE"/>
          <w:rPrChange w:id="260" w:author="Ash" w:date="2021-05-27T09:11:00Z">
            <w:rPr>
              <w:rFonts w:ascii="Cambria" w:hAnsi="Cambria"/>
              <w:noProof/>
            </w:rPr>
          </w:rPrChange>
        </w:rPr>
        <w:t xml:space="preserve">Glantzounis, G., Tsimoyiannis, E., Kappas, A., &amp; Galaris, D. (2005). </w:t>
      </w:r>
      <w:r w:rsidRPr="00AE7CD2">
        <w:rPr>
          <w:rFonts w:ascii="Cambria" w:hAnsi="Cambria"/>
          <w:noProof/>
        </w:rPr>
        <w:t xml:space="preserve">Uric Acid and Oxidative Stress. </w:t>
      </w:r>
      <w:r w:rsidRPr="00AE7CD2">
        <w:rPr>
          <w:rFonts w:ascii="Cambria" w:hAnsi="Cambria"/>
          <w:i/>
          <w:iCs/>
          <w:noProof/>
        </w:rPr>
        <w:t>Current Pharmaceutical Design</w:t>
      </w:r>
      <w:r w:rsidRPr="00AE7CD2">
        <w:rPr>
          <w:rFonts w:ascii="Cambria" w:hAnsi="Cambria"/>
          <w:noProof/>
        </w:rPr>
        <w:t xml:space="preserve">, </w:t>
      </w:r>
      <w:r w:rsidRPr="00AE7CD2">
        <w:rPr>
          <w:rFonts w:ascii="Cambria" w:hAnsi="Cambria"/>
          <w:i/>
          <w:iCs/>
          <w:noProof/>
        </w:rPr>
        <w:t>11</w:t>
      </w:r>
      <w:r w:rsidRPr="00AE7CD2">
        <w:rPr>
          <w:rFonts w:ascii="Cambria" w:hAnsi="Cambria"/>
          <w:noProof/>
        </w:rPr>
        <w:t>(32), 4145–4151. https://doi.org/10.2174/138161205774913255</w:t>
      </w:r>
    </w:p>
    <w:p w14:paraId="7938A74A" w14:textId="77777777" w:rsidR="00AE7CD2" w:rsidRPr="00AE7CD2" w:rsidRDefault="00AE7CD2" w:rsidP="00AE7CD2">
      <w:pPr>
        <w:widowControl w:val="0"/>
        <w:autoSpaceDE w:val="0"/>
        <w:autoSpaceDN w:val="0"/>
        <w:adjustRightInd w:val="0"/>
        <w:spacing w:line="360" w:lineRule="auto"/>
        <w:ind w:left="480" w:hanging="480"/>
        <w:rPr>
          <w:rFonts w:ascii="Cambria" w:hAnsi="Cambria"/>
          <w:noProof/>
        </w:rPr>
      </w:pPr>
      <w:r w:rsidRPr="00B10DD6">
        <w:rPr>
          <w:rFonts w:ascii="Cambria" w:hAnsi="Cambria"/>
          <w:noProof/>
          <w:lang w:val="sv-SE"/>
          <w:rPrChange w:id="261" w:author="Ash" w:date="2021-05-27T09:11:00Z">
            <w:rPr>
              <w:rFonts w:ascii="Cambria" w:hAnsi="Cambria"/>
              <w:noProof/>
            </w:rPr>
          </w:rPrChange>
        </w:rPr>
        <w:t xml:space="preserve">Kawamoto, R., Tabara, Y., Kohara, K., Kusunoki, T., Abe, M., &amp; Miki, T. (2013). </w:t>
      </w:r>
      <w:r w:rsidRPr="00AE7CD2">
        <w:rPr>
          <w:rFonts w:ascii="Cambria" w:hAnsi="Cambria"/>
          <w:noProof/>
        </w:rPr>
        <w:t xml:space="preserve">Synergistic influence of age and serum uric acid on blood pressure among community-dwelling Japanese women. </w:t>
      </w:r>
      <w:r w:rsidRPr="00AE7CD2">
        <w:rPr>
          <w:rFonts w:ascii="Cambria" w:hAnsi="Cambria"/>
          <w:i/>
          <w:iCs/>
          <w:noProof/>
        </w:rPr>
        <w:t>Hypertension Research</w:t>
      </w:r>
      <w:r w:rsidRPr="00AE7CD2">
        <w:rPr>
          <w:rFonts w:ascii="Cambria" w:hAnsi="Cambria"/>
          <w:noProof/>
        </w:rPr>
        <w:t xml:space="preserve">, </w:t>
      </w:r>
      <w:r w:rsidRPr="00AE7CD2">
        <w:rPr>
          <w:rFonts w:ascii="Cambria" w:hAnsi="Cambria"/>
          <w:i/>
          <w:iCs/>
          <w:noProof/>
        </w:rPr>
        <w:t>36</w:t>
      </w:r>
      <w:r w:rsidRPr="00AE7CD2">
        <w:rPr>
          <w:rFonts w:ascii="Cambria" w:hAnsi="Cambria"/>
          <w:noProof/>
        </w:rPr>
        <w:t>(7), 634–638. https://doi.org/10.1038/hr.2013.5</w:t>
      </w:r>
    </w:p>
    <w:p w14:paraId="0D76B26E" w14:textId="77777777" w:rsidR="00AE7CD2" w:rsidRPr="00AE7CD2" w:rsidRDefault="00AE7CD2" w:rsidP="00AE7CD2">
      <w:pPr>
        <w:widowControl w:val="0"/>
        <w:autoSpaceDE w:val="0"/>
        <w:autoSpaceDN w:val="0"/>
        <w:adjustRightInd w:val="0"/>
        <w:spacing w:line="360" w:lineRule="auto"/>
        <w:ind w:left="480" w:hanging="480"/>
        <w:rPr>
          <w:rFonts w:ascii="Cambria" w:hAnsi="Cambria"/>
          <w:noProof/>
        </w:rPr>
      </w:pPr>
      <w:r w:rsidRPr="00AE7CD2">
        <w:rPr>
          <w:rFonts w:ascii="Cambria" w:hAnsi="Cambria"/>
          <w:noProof/>
        </w:rPr>
        <w:lastRenderedPageBreak/>
        <w:t xml:space="preserve">Kojima, H., Kunimoto, H., Inoue, T., &amp; Nakajima, K. (2012). The STAT3-IGFBP5 axis is critical for IL-6/gp130-induced premature senescence in human fibroblasts. </w:t>
      </w:r>
      <w:r w:rsidRPr="00AE7CD2">
        <w:rPr>
          <w:rFonts w:ascii="Cambria" w:hAnsi="Cambria"/>
          <w:i/>
          <w:iCs/>
          <w:noProof/>
        </w:rPr>
        <w:t>Cell Cycle</w:t>
      </w:r>
      <w:r w:rsidRPr="00AE7CD2">
        <w:rPr>
          <w:rFonts w:ascii="Cambria" w:hAnsi="Cambria"/>
          <w:noProof/>
        </w:rPr>
        <w:t xml:space="preserve">, </w:t>
      </w:r>
      <w:r w:rsidRPr="00AE7CD2">
        <w:rPr>
          <w:rFonts w:ascii="Cambria" w:hAnsi="Cambria"/>
          <w:i/>
          <w:iCs/>
          <w:noProof/>
        </w:rPr>
        <w:t>11</w:t>
      </w:r>
      <w:r w:rsidRPr="00AE7CD2">
        <w:rPr>
          <w:rFonts w:ascii="Cambria" w:hAnsi="Cambria"/>
          <w:noProof/>
        </w:rPr>
        <w:t>(4), 730–739. https://doi.org/10.4161/cc.11.4.19172</w:t>
      </w:r>
    </w:p>
    <w:p w14:paraId="1DA7D2D8" w14:textId="77777777" w:rsidR="00AE7CD2" w:rsidRPr="00AE7CD2" w:rsidRDefault="00AE7CD2" w:rsidP="00AE7CD2">
      <w:pPr>
        <w:widowControl w:val="0"/>
        <w:autoSpaceDE w:val="0"/>
        <w:autoSpaceDN w:val="0"/>
        <w:adjustRightInd w:val="0"/>
        <w:spacing w:line="360" w:lineRule="auto"/>
        <w:ind w:left="480" w:hanging="480"/>
        <w:rPr>
          <w:rFonts w:ascii="Cambria" w:hAnsi="Cambria"/>
          <w:noProof/>
        </w:rPr>
      </w:pPr>
      <w:r w:rsidRPr="00AE7CD2">
        <w:rPr>
          <w:rFonts w:ascii="Cambria" w:hAnsi="Cambria"/>
          <w:noProof/>
        </w:rPr>
        <w:t xml:space="preserve">Kuzuya, M., Ando, F., Iguchi, A., &amp; Shimokata, H. (2002). Effect of Aging on Serum Uric Acid Levels: Longitudinal Changes in a Large Japanese Population Group. </w:t>
      </w:r>
      <w:r w:rsidRPr="00AE7CD2">
        <w:rPr>
          <w:rFonts w:ascii="Cambria" w:hAnsi="Cambria"/>
          <w:i/>
          <w:iCs/>
          <w:noProof/>
        </w:rPr>
        <w:t>The Journals of Gerontology Series A: Biological Sciences and Medical Sciences</w:t>
      </w:r>
      <w:r w:rsidRPr="00AE7CD2">
        <w:rPr>
          <w:rFonts w:ascii="Cambria" w:hAnsi="Cambria"/>
          <w:noProof/>
        </w:rPr>
        <w:t xml:space="preserve">, </w:t>
      </w:r>
      <w:r w:rsidRPr="00AE7CD2">
        <w:rPr>
          <w:rFonts w:ascii="Cambria" w:hAnsi="Cambria"/>
          <w:i/>
          <w:iCs/>
          <w:noProof/>
        </w:rPr>
        <w:t>57</w:t>
      </w:r>
      <w:r w:rsidRPr="00AE7CD2">
        <w:rPr>
          <w:rFonts w:ascii="Cambria" w:hAnsi="Cambria"/>
          <w:noProof/>
        </w:rPr>
        <w:t>(10), M660–M664. https://doi.org/10.1093/gerona/57.10.M660</w:t>
      </w:r>
    </w:p>
    <w:p w14:paraId="4A507ABD" w14:textId="77777777" w:rsidR="00AE7CD2" w:rsidRPr="00AE7CD2" w:rsidRDefault="00AE7CD2" w:rsidP="00AE7CD2">
      <w:pPr>
        <w:widowControl w:val="0"/>
        <w:autoSpaceDE w:val="0"/>
        <w:autoSpaceDN w:val="0"/>
        <w:adjustRightInd w:val="0"/>
        <w:spacing w:line="360" w:lineRule="auto"/>
        <w:ind w:left="480" w:hanging="480"/>
        <w:rPr>
          <w:rFonts w:ascii="Cambria" w:hAnsi="Cambria"/>
          <w:noProof/>
        </w:rPr>
      </w:pPr>
      <w:r w:rsidRPr="00B10DD6">
        <w:rPr>
          <w:rFonts w:ascii="Cambria" w:hAnsi="Cambria"/>
          <w:noProof/>
          <w:lang w:val="sv-SE"/>
          <w:rPrChange w:id="262" w:author="Ash" w:date="2021-05-27T09:11:00Z">
            <w:rPr>
              <w:rFonts w:ascii="Cambria" w:hAnsi="Cambria"/>
              <w:noProof/>
            </w:rPr>
          </w:rPrChange>
        </w:rPr>
        <w:t xml:space="preserve">Lee, J., Hong, Y. S., Park, S. H., &amp; Kang, K. Y. (2019). </w:t>
      </w:r>
      <w:r w:rsidRPr="00AE7CD2">
        <w:rPr>
          <w:rFonts w:ascii="Cambria" w:hAnsi="Cambria"/>
          <w:noProof/>
        </w:rPr>
        <w:t xml:space="preserve">High serum uric acid level is associated with greater handgrip strength in the aged population. </w:t>
      </w:r>
      <w:r w:rsidRPr="00AE7CD2">
        <w:rPr>
          <w:rFonts w:ascii="Cambria" w:hAnsi="Cambria"/>
          <w:i/>
          <w:iCs/>
          <w:noProof/>
        </w:rPr>
        <w:t>Arthritis Research and Therapy</w:t>
      </w:r>
      <w:r w:rsidRPr="00AE7CD2">
        <w:rPr>
          <w:rFonts w:ascii="Cambria" w:hAnsi="Cambria"/>
          <w:noProof/>
        </w:rPr>
        <w:t xml:space="preserve">, </w:t>
      </w:r>
      <w:r w:rsidRPr="00AE7CD2">
        <w:rPr>
          <w:rFonts w:ascii="Cambria" w:hAnsi="Cambria"/>
          <w:i/>
          <w:iCs/>
          <w:noProof/>
        </w:rPr>
        <w:t>21</w:t>
      </w:r>
      <w:r w:rsidRPr="00AE7CD2">
        <w:rPr>
          <w:rFonts w:ascii="Cambria" w:hAnsi="Cambria"/>
          <w:noProof/>
        </w:rPr>
        <w:t>(1), 73. https://doi.org/10.1186/s13075-019-1858-2</w:t>
      </w:r>
    </w:p>
    <w:p w14:paraId="0C818F70" w14:textId="77777777" w:rsidR="00AE7CD2" w:rsidRPr="00AE7CD2" w:rsidRDefault="00AE7CD2" w:rsidP="00AE7CD2">
      <w:pPr>
        <w:widowControl w:val="0"/>
        <w:autoSpaceDE w:val="0"/>
        <w:autoSpaceDN w:val="0"/>
        <w:adjustRightInd w:val="0"/>
        <w:spacing w:line="360" w:lineRule="auto"/>
        <w:ind w:left="480" w:hanging="480"/>
        <w:rPr>
          <w:rFonts w:ascii="Cambria" w:hAnsi="Cambria"/>
          <w:noProof/>
        </w:rPr>
      </w:pPr>
      <w:r w:rsidRPr="00AE7CD2">
        <w:rPr>
          <w:rFonts w:ascii="Cambria" w:hAnsi="Cambria"/>
          <w:noProof/>
        </w:rPr>
        <w:t xml:space="preserve">Lehallier, B., Gate, D., Schaum, N., Nanasi, T., Lee, S. E., Yousef, H., … Wyss-Coray, T. (2019). Undulating changes in human plasma proteome profiles across the lifespan. </w:t>
      </w:r>
      <w:r w:rsidRPr="00AE7CD2">
        <w:rPr>
          <w:rFonts w:ascii="Cambria" w:hAnsi="Cambria"/>
          <w:i/>
          <w:iCs/>
          <w:noProof/>
        </w:rPr>
        <w:t>Nature Medicine</w:t>
      </w:r>
      <w:r w:rsidRPr="00AE7CD2">
        <w:rPr>
          <w:rFonts w:ascii="Cambria" w:hAnsi="Cambria"/>
          <w:noProof/>
        </w:rPr>
        <w:t xml:space="preserve">, </w:t>
      </w:r>
      <w:r w:rsidRPr="00AE7CD2">
        <w:rPr>
          <w:rFonts w:ascii="Cambria" w:hAnsi="Cambria"/>
          <w:i/>
          <w:iCs/>
          <w:noProof/>
        </w:rPr>
        <w:t>25</w:t>
      </w:r>
      <w:r w:rsidRPr="00AE7CD2">
        <w:rPr>
          <w:rFonts w:ascii="Cambria" w:hAnsi="Cambria"/>
          <w:noProof/>
        </w:rPr>
        <w:t>(12), 1843–1850. https://doi.org/10.1038/s41591-019-0673-2</w:t>
      </w:r>
    </w:p>
    <w:p w14:paraId="616868F1" w14:textId="77777777" w:rsidR="00AE7CD2" w:rsidRPr="00B10DD6" w:rsidRDefault="00AE7CD2" w:rsidP="00AE7CD2">
      <w:pPr>
        <w:widowControl w:val="0"/>
        <w:autoSpaceDE w:val="0"/>
        <w:autoSpaceDN w:val="0"/>
        <w:adjustRightInd w:val="0"/>
        <w:spacing w:line="360" w:lineRule="auto"/>
        <w:ind w:left="480" w:hanging="480"/>
        <w:rPr>
          <w:rFonts w:ascii="Cambria" w:hAnsi="Cambria"/>
          <w:noProof/>
          <w:lang w:val="sv-SE"/>
          <w:rPrChange w:id="263" w:author="Ash" w:date="2021-05-27T09:11:00Z">
            <w:rPr>
              <w:rFonts w:ascii="Cambria" w:hAnsi="Cambria"/>
              <w:noProof/>
            </w:rPr>
          </w:rPrChange>
        </w:rPr>
      </w:pPr>
      <w:r w:rsidRPr="00AE7CD2">
        <w:rPr>
          <w:rFonts w:ascii="Cambria" w:hAnsi="Cambria"/>
          <w:noProof/>
        </w:rPr>
        <w:t xml:space="preserve">López-Otín, C., Blasco, M. A., Partridge, L., Serrano, M., &amp; Kroemer, G. (2013, June 6). The hallmarks of aging. </w:t>
      </w:r>
      <w:r w:rsidRPr="00B10DD6">
        <w:rPr>
          <w:rFonts w:ascii="Cambria" w:hAnsi="Cambria"/>
          <w:i/>
          <w:iCs/>
          <w:noProof/>
          <w:lang w:val="sv-SE"/>
          <w:rPrChange w:id="264" w:author="Ash" w:date="2021-05-27T09:11:00Z">
            <w:rPr>
              <w:rFonts w:ascii="Cambria" w:hAnsi="Cambria"/>
              <w:i/>
              <w:iCs/>
              <w:noProof/>
            </w:rPr>
          </w:rPrChange>
        </w:rPr>
        <w:t>Cell</w:t>
      </w:r>
      <w:r w:rsidRPr="00B10DD6">
        <w:rPr>
          <w:rFonts w:ascii="Cambria" w:hAnsi="Cambria"/>
          <w:noProof/>
          <w:lang w:val="sv-SE"/>
          <w:rPrChange w:id="265" w:author="Ash" w:date="2021-05-27T09:11:00Z">
            <w:rPr>
              <w:rFonts w:ascii="Cambria" w:hAnsi="Cambria"/>
              <w:noProof/>
            </w:rPr>
          </w:rPrChange>
        </w:rPr>
        <w:t>. Elsevier B.V. https://doi.org/10.1016/j.cell.2013.05.039</w:t>
      </w:r>
    </w:p>
    <w:p w14:paraId="7D8EDAA9" w14:textId="77777777" w:rsidR="00AE7CD2" w:rsidRPr="00AE7CD2" w:rsidRDefault="00AE7CD2" w:rsidP="00AE7CD2">
      <w:pPr>
        <w:widowControl w:val="0"/>
        <w:autoSpaceDE w:val="0"/>
        <w:autoSpaceDN w:val="0"/>
        <w:adjustRightInd w:val="0"/>
        <w:spacing w:line="360" w:lineRule="auto"/>
        <w:ind w:left="480" w:hanging="480"/>
        <w:rPr>
          <w:rFonts w:ascii="Cambria" w:hAnsi="Cambria"/>
          <w:noProof/>
        </w:rPr>
      </w:pPr>
      <w:r w:rsidRPr="00B10DD6">
        <w:rPr>
          <w:rFonts w:ascii="Cambria" w:hAnsi="Cambria"/>
          <w:noProof/>
          <w:lang w:val="sv-SE"/>
          <w:rPrChange w:id="266" w:author="Ash" w:date="2021-05-27T09:11:00Z">
            <w:rPr>
              <w:rFonts w:ascii="Cambria" w:hAnsi="Cambria"/>
              <w:noProof/>
            </w:rPr>
          </w:rPrChange>
        </w:rPr>
        <w:t xml:space="preserve">Mannucci, P. M., Mari, D., Merati, G., Peyvandi, F., Tagliabue, L., Sacchi, E., … </w:t>
      </w:r>
      <w:r w:rsidRPr="00AE7CD2">
        <w:rPr>
          <w:rFonts w:ascii="Cambria" w:hAnsi="Cambria"/>
          <w:noProof/>
        </w:rPr>
        <w:t xml:space="preserve">Franceschi, C. (1997). Gene polymorphisms predicting high plasma levels of coagulation and fibrinolysis proteins: A study in centenarians. </w:t>
      </w:r>
      <w:r w:rsidRPr="00AE7CD2">
        <w:rPr>
          <w:rFonts w:ascii="Cambria" w:hAnsi="Cambria"/>
          <w:i/>
          <w:iCs/>
          <w:noProof/>
        </w:rPr>
        <w:t>Arteriosclerosis, Thrombosis, and Vascular Biology</w:t>
      </w:r>
      <w:r w:rsidRPr="00AE7CD2">
        <w:rPr>
          <w:rFonts w:ascii="Cambria" w:hAnsi="Cambria"/>
          <w:noProof/>
        </w:rPr>
        <w:t xml:space="preserve">, </w:t>
      </w:r>
      <w:r w:rsidRPr="00AE7CD2">
        <w:rPr>
          <w:rFonts w:ascii="Cambria" w:hAnsi="Cambria"/>
          <w:i/>
          <w:iCs/>
          <w:noProof/>
        </w:rPr>
        <w:t>17</w:t>
      </w:r>
      <w:r w:rsidRPr="00AE7CD2">
        <w:rPr>
          <w:rFonts w:ascii="Cambria" w:hAnsi="Cambria"/>
          <w:noProof/>
        </w:rPr>
        <w:t>(4), 755–759. https://doi.org/10.1161/01.ATV.17.4.755</w:t>
      </w:r>
    </w:p>
    <w:p w14:paraId="6C6781EC" w14:textId="77777777" w:rsidR="00AE7CD2" w:rsidRPr="00AE7CD2" w:rsidRDefault="00AE7CD2" w:rsidP="00AE7CD2">
      <w:pPr>
        <w:widowControl w:val="0"/>
        <w:autoSpaceDE w:val="0"/>
        <w:autoSpaceDN w:val="0"/>
        <w:adjustRightInd w:val="0"/>
        <w:spacing w:line="360" w:lineRule="auto"/>
        <w:ind w:left="480" w:hanging="480"/>
        <w:rPr>
          <w:rFonts w:ascii="Cambria" w:hAnsi="Cambria"/>
          <w:noProof/>
        </w:rPr>
      </w:pPr>
      <w:r w:rsidRPr="00AE7CD2">
        <w:rPr>
          <w:rFonts w:ascii="Cambria" w:hAnsi="Cambria"/>
          <w:noProof/>
        </w:rPr>
        <w:t xml:space="preserve">Mari, D., Mannucci, P. M., Coppola, R., Bottasso, B., Bauer, K. A., &amp; Rosenberg, R. D. (1995). Hypercoagulability in centenarians: The paradox of successful aging. </w:t>
      </w:r>
      <w:r w:rsidRPr="00AE7CD2">
        <w:rPr>
          <w:rFonts w:ascii="Cambria" w:hAnsi="Cambria"/>
          <w:i/>
          <w:iCs/>
          <w:noProof/>
        </w:rPr>
        <w:t>Blood</w:t>
      </w:r>
      <w:r w:rsidRPr="00AE7CD2">
        <w:rPr>
          <w:rFonts w:ascii="Cambria" w:hAnsi="Cambria"/>
          <w:noProof/>
        </w:rPr>
        <w:t xml:space="preserve">, </w:t>
      </w:r>
      <w:r w:rsidRPr="00AE7CD2">
        <w:rPr>
          <w:rFonts w:ascii="Cambria" w:hAnsi="Cambria"/>
          <w:i/>
          <w:iCs/>
          <w:noProof/>
        </w:rPr>
        <w:t>85</w:t>
      </w:r>
      <w:r w:rsidRPr="00AE7CD2">
        <w:rPr>
          <w:rFonts w:ascii="Cambria" w:hAnsi="Cambria"/>
          <w:noProof/>
        </w:rPr>
        <w:t>(11), 3144–3149. https://doi.org/10.1182/blood.v85.11.3144.bloodjournal85113144</w:t>
      </w:r>
    </w:p>
    <w:p w14:paraId="59F036BD" w14:textId="77777777" w:rsidR="00AE7CD2" w:rsidRPr="00AE7CD2" w:rsidRDefault="00AE7CD2" w:rsidP="00AE7CD2">
      <w:pPr>
        <w:widowControl w:val="0"/>
        <w:autoSpaceDE w:val="0"/>
        <w:autoSpaceDN w:val="0"/>
        <w:adjustRightInd w:val="0"/>
        <w:spacing w:line="360" w:lineRule="auto"/>
        <w:ind w:left="480" w:hanging="480"/>
        <w:rPr>
          <w:rFonts w:ascii="Cambria" w:hAnsi="Cambria"/>
          <w:noProof/>
        </w:rPr>
      </w:pPr>
      <w:r w:rsidRPr="00AE7CD2">
        <w:rPr>
          <w:rFonts w:ascii="Cambria" w:hAnsi="Cambria"/>
          <w:noProof/>
        </w:rPr>
        <w:t xml:space="preserve">Mari, Daniela, Coppola, R., &amp; Provenzano, R. (2008). Hemostasis factors and aging. </w:t>
      </w:r>
      <w:r w:rsidRPr="00AE7CD2">
        <w:rPr>
          <w:rFonts w:ascii="Cambria" w:hAnsi="Cambria"/>
          <w:i/>
          <w:iCs/>
          <w:noProof/>
        </w:rPr>
        <w:t>Experimental Gerontology</w:t>
      </w:r>
      <w:r w:rsidRPr="00AE7CD2">
        <w:rPr>
          <w:rFonts w:ascii="Cambria" w:hAnsi="Cambria"/>
          <w:noProof/>
        </w:rPr>
        <w:t>. Elsevier Inc. https://doi.org/10.1016/j.exger.2007.06.014</w:t>
      </w:r>
    </w:p>
    <w:p w14:paraId="6F70E22D" w14:textId="77777777" w:rsidR="00AE7CD2" w:rsidRPr="00AE7CD2" w:rsidRDefault="00AE7CD2" w:rsidP="00AE7CD2">
      <w:pPr>
        <w:widowControl w:val="0"/>
        <w:autoSpaceDE w:val="0"/>
        <w:autoSpaceDN w:val="0"/>
        <w:adjustRightInd w:val="0"/>
        <w:spacing w:line="360" w:lineRule="auto"/>
        <w:ind w:left="480" w:hanging="480"/>
        <w:rPr>
          <w:rFonts w:ascii="Cambria" w:hAnsi="Cambria"/>
          <w:noProof/>
        </w:rPr>
      </w:pPr>
      <w:r w:rsidRPr="00AE7CD2">
        <w:rPr>
          <w:rFonts w:ascii="Cambria" w:hAnsi="Cambria"/>
          <w:noProof/>
        </w:rPr>
        <w:t xml:space="preserve">Moaddel, R., Ubaida-Mohien, C., Tanaka, T., Lyashkov, A., Basisty, N., Schilling, B., </w:t>
      </w:r>
      <w:r w:rsidRPr="00AE7CD2">
        <w:rPr>
          <w:rFonts w:ascii="Cambria" w:hAnsi="Cambria"/>
          <w:noProof/>
        </w:rPr>
        <w:lastRenderedPageBreak/>
        <w:t xml:space="preserve">… Ferrucci, L. (2021, April 1). Proteomics in aging research: A roadmap to clinical, translational research. </w:t>
      </w:r>
      <w:r w:rsidRPr="00AE7CD2">
        <w:rPr>
          <w:rFonts w:ascii="Cambria" w:hAnsi="Cambria"/>
          <w:i/>
          <w:iCs/>
          <w:noProof/>
        </w:rPr>
        <w:t>Aging Cell</w:t>
      </w:r>
      <w:r w:rsidRPr="00AE7CD2">
        <w:rPr>
          <w:rFonts w:ascii="Cambria" w:hAnsi="Cambria"/>
          <w:noProof/>
        </w:rPr>
        <w:t>. Blackwell Publishing Ltd. https://doi.org/10.1111/acel.13325</w:t>
      </w:r>
    </w:p>
    <w:p w14:paraId="58A1B94E" w14:textId="77777777" w:rsidR="00AE7CD2" w:rsidRPr="00B10DD6" w:rsidRDefault="00AE7CD2" w:rsidP="00AE7CD2">
      <w:pPr>
        <w:widowControl w:val="0"/>
        <w:autoSpaceDE w:val="0"/>
        <w:autoSpaceDN w:val="0"/>
        <w:adjustRightInd w:val="0"/>
        <w:spacing w:line="360" w:lineRule="auto"/>
        <w:ind w:left="480" w:hanging="480"/>
        <w:rPr>
          <w:rFonts w:ascii="Cambria" w:hAnsi="Cambria"/>
          <w:noProof/>
          <w:lang w:val="sv-SE"/>
          <w:rPrChange w:id="267" w:author="Ash" w:date="2021-05-27T09:11:00Z">
            <w:rPr>
              <w:rFonts w:ascii="Cambria" w:hAnsi="Cambria"/>
              <w:noProof/>
            </w:rPr>
          </w:rPrChange>
        </w:rPr>
      </w:pPr>
      <w:r w:rsidRPr="00AE7CD2">
        <w:rPr>
          <w:rFonts w:ascii="Cambria" w:hAnsi="Cambria"/>
          <w:noProof/>
        </w:rPr>
        <w:t xml:space="preserve">Moore, S. A., Saito, F., Chen, J., Michele, D. E., Henry, M. D., Messing, A., … Campbell, K. P. (2002). Deletion of brain dystroglycan recapitulates aspects of congenital muscular dystrophy. </w:t>
      </w:r>
      <w:r w:rsidRPr="00B10DD6">
        <w:rPr>
          <w:rFonts w:ascii="Cambria" w:hAnsi="Cambria"/>
          <w:i/>
          <w:iCs/>
          <w:noProof/>
          <w:lang w:val="sv-SE"/>
          <w:rPrChange w:id="268" w:author="Ash" w:date="2021-05-27T09:11:00Z">
            <w:rPr>
              <w:rFonts w:ascii="Cambria" w:hAnsi="Cambria"/>
              <w:i/>
              <w:iCs/>
              <w:noProof/>
            </w:rPr>
          </w:rPrChange>
        </w:rPr>
        <w:t>Nature</w:t>
      </w:r>
      <w:r w:rsidRPr="00B10DD6">
        <w:rPr>
          <w:rFonts w:ascii="Cambria" w:hAnsi="Cambria"/>
          <w:noProof/>
          <w:lang w:val="sv-SE"/>
          <w:rPrChange w:id="269" w:author="Ash" w:date="2021-05-27T09:11:00Z">
            <w:rPr>
              <w:rFonts w:ascii="Cambria" w:hAnsi="Cambria"/>
              <w:noProof/>
            </w:rPr>
          </w:rPrChange>
        </w:rPr>
        <w:t xml:space="preserve">, </w:t>
      </w:r>
      <w:r w:rsidRPr="00B10DD6">
        <w:rPr>
          <w:rFonts w:ascii="Cambria" w:hAnsi="Cambria"/>
          <w:i/>
          <w:iCs/>
          <w:noProof/>
          <w:lang w:val="sv-SE"/>
          <w:rPrChange w:id="270" w:author="Ash" w:date="2021-05-27T09:11:00Z">
            <w:rPr>
              <w:rFonts w:ascii="Cambria" w:hAnsi="Cambria"/>
              <w:i/>
              <w:iCs/>
              <w:noProof/>
            </w:rPr>
          </w:rPrChange>
        </w:rPr>
        <w:t>418</w:t>
      </w:r>
      <w:r w:rsidRPr="00B10DD6">
        <w:rPr>
          <w:rFonts w:ascii="Cambria" w:hAnsi="Cambria"/>
          <w:noProof/>
          <w:lang w:val="sv-SE"/>
          <w:rPrChange w:id="271" w:author="Ash" w:date="2021-05-27T09:11:00Z">
            <w:rPr>
              <w:rFonts w:ascii="Cambria" w:hAnsi="Cambria"/>
              <w:noProof/>
            </w:rPr>
          </w:rPrChange>
        </w:rPr>
        <w:t>(6896), 422–425. https://doi.org/10.1038/nature00838</w:t>
      </w:r>
    </w:p>
    <w:p w14:paraId="4F4EC0F9" w14:textId="77777777" w:rsidR="00AE7CD2" w:rsidRPr="00AE7CD2" w:rsidRDefault="00AE7CD2" w:rsidP="00AE7CD2">
      <w:pPr>
        <w:widowControl w:val="0"/>
        <w:autoSpaceDE w:val="0"/>
        <w:autoSpaceDN w:val="0"/>
        <w:adjustRightInd w:val="0"/>
        <w:spacing w:line="360" w:lineRule="auto"/>
        <w:ind w:left="480" w:hanging="480"/>
        <w:rPr>
          <w:rFonts w:ascii="Cambria" w:hAnsi="Cambria"/>
          <w:noProof/>
        </w:rPr>
      </w:pPr>
      <w:r w:rsidRPr="00B10DD6">
        <w:rPr>
          <w:rFonts w:ascii="Cambria" w:hAnsi="Cambria"/>
          <w:noProof/>
          <w:lang w:val="sv-SE"/>
          <w:rPrChange w:id="272" w:author="Ash" w:date="2021-05-27T09:11:00Z">
            <w:rPr>
              <w:rFonts w:ascii="Cambria" w:hAnsi="Cambria"/>
              <w:noProof/>
            </w:rPr>
          </w:rPrChange>
        </w:rPr>
        <w:t xml:space="preserve">Ohsawa, I., Takamura, C., &amp; Kohsaka, S. (2001). </w:t>
      </w:r>
      <w:r w:rsidRPr="00AE7CD2">
        <w:rPr>
          <w:rFonts w:ascii="Cambria" w:hAnsi="Cambria"/>
          <w:noProof/>
        </w:rPr>
        <w:t xml:space="preserve">Fibulin-1 binds the amino-terminal head of β-amyloid precursor protein and modulates its physiological function. </w:t>
      </w:r>
      <w:r w:rsidRPr="00AE7CD2">
        <w:rPr>
          <w:rFonts w:ascii="Cambria" w:hAnsi="Cambria"/>
          <w:i/>
          <w:iCs/>
          <w:noProof/>
        </w:rPr>
        <w:t>Journal of Neurochemistry</w:t>
      </w:r>
      <w:r w:rsidRPr="00AE7CD2">
        <w:rPr>
          <w:rFonts w:ascii="Cambria" w:hAnsi="Cambria"/>
          <w:noProof/>
        </w:rPr>
        <w:t xml:space="preserve">, </w:t>
      </w:r>
      <w:r w:rsidRPr="00AE7CD2">
        <w:rPr>
          <w:rFonts w:ascii="Cambria" w:hAnsi="Cambria"/>
          <w:i/>
          <w:iCs/>
          <w:noProof/>
        </w:rPr>
        <w:t>76</w:t>
      </w:r>
      <w:r w:rsidRPr="00AE7CD2">
        <w:rPr>
          <w:rFonts w:ascii="Cambria" w:hAnsi="Cambria"/>
          <w:noProof/>
        </w:rPr>
        <w:t>(5), 1411–1420. https://doi.org/10.1046/j.1471-4159.2001.00144.x</w:t>
      </w:r>
    </w:p>
    <w:p w14:paraId="1B4DEFEB" w14:textId="77777777" w:rsidR="00AE7CD2" w:rsidRPr="00AE7CD2" w:rsidRDefault="00AE7CD2" w:rsidP="00AE7CD2">
      <w:pPr>
        <w:widowControl w:val="0"/>
        <w:autoSpaceDE w:val="0"/>
        <w:autoSpaceDN w:val="0"/>
        <w:adjustRightInd w:val="0"/>
        <w:spacing w:line="360" w:lineRule="auto"/>
        <w:ind w:left="480" w:hanging="480"/>
        <w:rPr>
          <w:rFonts w:ascii="Cambria" w:hAnsi="Cambria"/>
          <w:noProof/>
        </w:rPr>
      </w:pPr>
      <w:r w:rsidRPr="00AE7CD2">
        <w:rPr>
          <w:rFonts w:ascii="Cambria" w:hAnsi="Cambria"/>
          <w:noProof/>
        </w:rPr>
        <w:t xml:space="preserve">Pino, L. K., Just, S. C., MacCoss, M. J., &amp; Searle, B. C. (2020). Acquiring and Analyzing Data Independent Acquisition Proteomics Experiments without Spectrum Libraries. </w:t>
      </w:r>
      <w:r w:rsidRPr="00AE7CD2">
        <w:rPr>
          <w:rFonts w:ascii="Cambria" w:hAnsi="Cambria"/>
          <w:i/>
          <w:iCs/>
          <w:noProof/>
        </w:rPr>
        <w:t>Molecular and Cellular Proteomics</w:t>
      </w:r>
      <w:r w:rsidRPr="00AE7CD2">
        <w:rPr>
          <w:rFonts w:ascii="Cambria" w:hAnsi="Cambria"/>
          <w:noProof/>
        </w:rPr>
        <w:t xml:space="preserve">, </w:t>
      </w:r>
      <w:r w:rsidRPr="00AE7CD2">
        <w:rPr>
          <w:rFonts w:ascii="Cambria" w:hAnsi="Cambria"/>
          <w:i/>
          <w:iCs/>
          <w:noProof/>
        </w:rPr>
        <w:t>19</w:t>
      </w:r>
      <w:r w:rsidRPr="00AE7CD2">
        <w:rPr>
          <w:rFonts w:ascii="Cambria" w:hAnsi="Cambria"/>
          <w:noProof/>
        </w:rPr>
        <w:t>(7), 1088–1103. https://doi.org/10.1074/mcp.P119.001913</w:t>
      </w:r>
    </w:p>
    <w:p w14:paraId="17F9CD96" w14:textId="77777777" w:rsidR="00AE7CD2" w:rsidRPr="00AE7CD2" w:rsidRDefault="00AE7CD2" w:rsidP="00AE7CD2">
      <w:pPr>
        <w:widowControl w:val="0"/>
        <w:autoSpaceDE w:val="0"/>
        <w:autoSpaceDN w:val="0"/>
        <w:adjustRightInd w:val="0"/>
        <w:spacing w:line="360" w:lineRule="auto"/>
        <w:ind w:left="480" w:hanging="480"/>
        <w:rPr>
          <w:rFonts w:ascii="Cambria" w:hAnsi="Cambria"/>
          <w:noProof/>
        </w:rPr>
      </w:pPr>
      <w:r w:rsidRPr="00AE7CD2">
        <w:rPr>
          <w:rFonts w:ascii="Cambria" w:hAnsi="Cambria"/>
          <w:noProof/>
        </w:rPr>
        <w:t xml:space="preserve">Sanada, F., Taniyama, Y., Muratsu, J., Otsu, R., Shimizu, H., Rakugi, H., &amp; Morishita, R. (2018, February 20). IGF binding protein-5 induces cell senescence. </w:t>
      </w:r>
      <w:r w:rsidRPr="00AE7CD2">
        <w:rPr>
          <w:rFonts w:ascii="Cambria" w:hAnsi="Cambria"/>
          <w:i/>
          <w:iCs/>
          <w:noProof/>
        </w:rPr>
        <w:t>Frontiers in Endocrinology</w:t>
      </w:r>
      <w:r w:rsidRPr="00AE7CD2">
        <w:rPr>
          <w:rFonts w:ascii="Cambria" w:hAnsi="Cambria"/>
          <w:noProof/>
        </w:rPr>
        <w:t>. Frontiers Media S.A. https://doi.org/10.3389/fendo.2018.00053</w:t>
      </w:r>
    </w:p>
    <w:p w14:paraId="6550A458" w14:textId="77777777" w:rsidR="00AE7CD2" w:rsidRPr="00AE7CD2" w:rsidRDefault="00AE7CD2" w:rsidP="00AE7CD2">
      <w:pPr>
        <w:widowControl w:val="0"/>
        <w:autoSpaceDE w:val="0"/>
        <w:autoSpaceDN w:val="0"/>
        <w:adjustRightInd w:val="0"/>
        <w:spacing w:line="360" w:lineRule="auto"/>
        <w:ind w:left="480" w:hanging="480"/>
        <w:rPr>
          <w:rFonts w:ascii="Cambria" w:hAnsi="Cambria"/>
          <w:noProof/>
        </w:rPr>
      </w:pPr>
      <w:r w:rsidRPr="00AE7CD2">
        <w:rPr>
          <w:rFonts w:ascii="Cambria" w:hAnsi="Cambria"/>
          <w:noProof/>
        </w:rPr>
        <w:t xml:space="preserve">Sautin, Y. Y., &amp; Johnson, R. J. (2008). Uric acid: The oxidant-antioxidant paradox. In </w:t>
      </w:r>
      <w:r w:rsidRPr="00AE7CD2">
        <w:rPr>
          <w:rFonts w:ascii="Cambria" w:hAnsi="Cambria"/>
          <w:i/>
          <w:iCs/>
          <w:noProof/>
        </w:rPr>
        <w:t>Nucleosides, Nucleotides and Nucleic Acids</w:t>
      </w:r>
      <w:r w:rsidRPr="00AE7CD2">
        <w:rPr>
          <w:rFonts w:ascii="Cambria" w:hAnsi="Cambria"/>
          <w:noProof/>
        </w:rPr>
        <w:t xml:space="preserve"> (Vol. 27, pp. 608–619). Nucleosides Nucleotides Nucleic Acids. https://doi.org/10.1080/15257770802138558</w:t>
      </w:r>
    </w:p>
    <w:p w14:paraId="61BDAE4A" w14:textId="77777777" w:rsidR="00AE7CD2" w:rsidRPr="00AE7CD2" w:rsidRDefault="00AE7CD2" w:rsidP="00AE7CD2">
      <w:pPr>
        <w:widowControl w:val="0"/>
        <w:autoSpaceDE w:val="0"/>
        <w:autoSpaceDN w:val="0"/>
        <w:adjustRightInd w:val="0"/>
        <w:spacing w:line="360" w:lineRule="auto"/>
        <w:ind w:left="480" w:hanging="480"/>
        <w:rPr>
          <w:rFonts w:ascii="Cambria" w:hAnsi="Cambria"/>
          <w:noProof/>
        </w:rPr>
      </w:pPr>
      <w:r w:rsidRPr="00AE7CD2">
        <w:rPr>
          <w:rFonts w:ascii="Cambria" w:hAnsi="Cambria"/>
          <w:noProof/>
        </w:rPr>
        <w:t xml:space="preserve">Searle, B. C., Pino, L. K., Egertson, J. D., Ting, Y. S., Lawrence, R. T., MacLean, B. X., … MacCoss, M. J. (2018). Chromatogram libraries improve peptide detection and quantification by data independent acquisition mass spectrometry. </w:t>
      </w:r>
      <w:r w:rsidRPr="00AE7CD2">
        <w:rPr>
          <w:rFonts w:ascii="Cambria" w:hAnsi="Cambria"/>
          <w:i/>
          <w:iCs/>
          <w:noProof/>
        </w:rPr>
        <w:t>Nature Communications</w:t>
      </w:r>
      <w:r w:rsidRPr="00AE7CD2">
        <w:rPr>
          <w:rFonts w:ascii="Cambria" w:hAnsi="Cambria"/>
          <w:noProof/>
        </w:rPr>
        <w:t xml:space="preserve">, </w:t>
      </w:r>
      <w:r w:rsidRPr="00AE7CD2">
        <w:rPr>
          <w:rFonts w:ascii="Cambria" w:hAnsi="Cambria"/>
          <w:i/>
          <w:iCs/>
          <w:noProof/>
        </w:rPr>
        <w:t>9</w:t>
      </w:r>
      <w:r w:rsidRPr="00AE7CD2">
        <w:rPr>
          <w:rFonts w:ascii="Cambria" w:hAnsi="Cambria"/>
          <w:noProof/>
        </w:rPr>
        <w:t>(1), 1–12. https://doi.org/10.1038/s41467-018-07454-w</w:t>
      </w:r>
    </w:p>
    <w:p w14:paraId="44D4436B" w14:textId="77777777" w:rsidR="00AE7CD2" w:rsidRPr="00AE7CD2" w:rsidRDefault="00AE7CD2" w:rsidP="00AE7CD2">
      <w:pPr>
        <w:widowControl w:val="0"/>
        <w:autoSpaceDE w:val="0"/>
        <w:autoSpaceDN w:val="0"/>
        <w:adjustRightInd w:val="0"/>
        <w:spacing w:line="360" w:lineRule="auto"/>
        <w:ind w:left="480" w:hanging="480"/>
        <w:rPr>
          <w:rFonts w:ascii="Cambria" w:hAnsi="Cambria"/>
          <w:noProof/>
        </w:rPr>
      </w:pPr>
      <w:r w:rsidRPr="00AE7CD2">
        <w:rPr>
          <w:rFonts w:ascii="Cambria" w:hAnsi="Cambria"/>
          <w:noProof/>
        </w:rPr>
        <w:t xml:space="preserve">Searle, B. C., Swearingen, K. E., Barnes, C. A., Schmidt, T., Gessulat, S., Küster, B., &amp; Wilhelm, M. (2020). Generating high quality libraries for DIA MS with empirically corrected peptide predictions. </w:t>
      </w:r>
      <w:r w:rsidRPr="00AE7CD2">
        <w:rPr>
          <w:rFonts w:ascii="Cambria" w:hAnsi="Cambria"/>
          <w:i/>
          <w:iCs/>
          <w:noProof/>
        </w:rPr>
        <w:t>Nature Communications</w:t>
      </w:r>
      <w:r w:rsidRPr="00AE7CD2">
        <w:rPr>
          <w:rFonts w:ascii="Cambria" w:hAnsi="Cambria"/>
          <w:noProof/>
        </w:rPr>
        <w:t xml:space="preserve">, </w:t>
      </w:r>
      <w:r w:rsidRPr="00AE7CD2">
        <w:rPr>
          <w:rFonts w:ascii="Cambria" w:hAnsi="Cambria"/>
          <w:i/>
          <w:iCs/>
          <w:noProof/>
        </w:rPr>
        <w:t>11</w:t>
      </w:r>
      <w:r w:rsidRPr="00AE7CD2">
        <w:rPr>
          <w:rFonts w:ascii="Cambria" w:hAnsi="Cambria"/>
          <w:noProof/>
        </w:rPr>
        <w:t>(1), 1–10. https://doi.org/10.1038/s41467-020-15346-1</w:t>
      </w:r>
    </w:p>
    <w:p w14:paraId="1E2B4759" w14:textId="77777777" w:rsidR="00AE7CD2" w:rsidRPr="00AE7CD2" w:rsidRDefault="00AE7CD2" w:rsidP="00AE7CD2">
      <w:pPr>
        <w:widowControl w:val="0"/>
        <w:autoSpaceDE w:val="0"/>
        <w:autoSpaceDN w:val="0"/>
        <w:adjustRightInd w:val="0"/>
        <w:spacing w:line="360" w:lineRule="auto"/>
        <w:ind w:left="480" w:hanging="480"/>
        <w:rPr>
          <w:rFonts w:ascii="Cambria" w:hAnsi="Cambria"/>
          <w:noProof/>
        </w:rPr>
      </w:pPr>
      <w:r w:rsidRPr="00AE7CD2">
        <w:rPr>
          <w:rFonts w:ascii="Cambria" w:hAnsi="Cambria"/>
          <w:noProof/>
        </w:rPr>
        <w:t xml:space="preserve">Smyth, G. K. (2005). limma: Linear Models for Microarray Data. In </w:t>
      </w:r>
      <w:r w:rsidRPr="00AE7CD2">
        <w:rPr>
          <w:rFonts w:ascii="Cambria" w:hAnsi="Cambria"/>
          <w:i/>
          <w:iCs/>
          <w:noProof/>
        </w:rPr>
        <w:t xml:space="preserve">Bioinformatics </w:t>
      </w:r>
      <w:r w:rsidRPr="00AE7CD2">
        <w:rPr>
          <w:rFonts w:ascii="Cambria" w:hAnsi="Cambria"/>
          <w:i/>
          <w:iCs/>
          <w:noProof/>
        </w:rPr>
        <w:lastRenderedPageBreak/>
        <w:t>and Computational Biology Solutions Using R and Bioconductor</w:t>
      </w:r>
      <w:r w:rsidRPr="00AE7CD2">
        <w:rPr>
          <w:rFonts w:ascii="Cambria" w:hAnsi="Cambria"/>
          <w:noProof/>
        </w:rPr>
        <w:t xml:space="preserve"> (pp. 397–420). New York: Springer-Verlag. https://doi.org/10.1007/0-387-29362-0_23</w:t>
      </w:r>
    </w:p>
    <w:p w14:paraId="7D5CF540" w14:textId="77777777" w:rsidR="00AE7CD2" w:rsidRPr="00AE7CD2" w:rsidRDefault="00AE7CD2" w:rsidP="00AE7CD2">
      <w:pPr>
        <w:widowControl w:val="0"/>
        <w:autoSpaceDE w:val="0"/>
        <w:autoSpaceDN w:val="0"/>
        <w:adjustRightInd w:val="0"/>
        <w:spacing w:line="360" w:lineRule="auto"/>
        <w:ind w:left="480" w:hanging="480"/>
        <w:rPr>
          <w:rFonts w:ascii="Cambria" w:hAnsi="Cambria"/>
          <w:noProof/>
        </w:rPr>
      </w:pPr>
      <w:r w:rsidRPr="00AE7CD2">
        <w:rPr>
          <w:rFonts w:ascii="Cambria" w:hAnsi="Cambria"/>
          <w:noProof/>
        </w:rPr>
        <w:t xml:space="preserve">Tanaka, T., Biancotto, A., Moaddel, R., Moore, A. Z., Gonzalez-Freire, M., Aon, M. A., … Ferrucci, L. (2018). Plasma proteomic signature of age in healthy humans. </w:t>
      </w:r>
      <w:r w:rsidRPr="00AE7CD2">
        <w:rPr>
          <w:rFonts w:ascii="Cambria" w:hAnsi="Cambria"/>
          <w:i/>
          <w:iCs/>
          <w:noProof/>
        </w:rPr>
        <w:t>Aging Cell</w:t>
      </w:r>
      <w:r w:rsidRPr="00AE7CD2">
        <w:rPr>
          <w:rFonts w:ascii="Cambria" w:hAnsi="Cambria"/>
          <w:noProof/>
        </w:rPr>
        <w:t xml:space="preserve">, </w:t>
      </w:r>
      <w:r w:rsidRPr="00AE7CD2">
        <w:rPr>
          <w:rFonts w:ascii="Cambria" w:hAnsi="Cambria"/>
          <w:i/>
          <w:iCs/>
          <w:noProof/>
        </w:rPr>
        <w:t>17</w:t>
      </w:r>
      <w:r w:rsidRPr="00AE7CD2">
        <w:rPr>
          <w:rFonts w:ascii="Cambria" w:hAnsi="Cambria"/>
          <w:noProof/>
        </w:rPr>
        <w:t>(5). https://doi.org/10.1111/acel.12799</w:t>
      </w:r>
    </w:p>
    <w:p w14:paraId="723982DF" w14:textId="77777777" w:rsidR="00AE7CD2" w:rsidRPr="00AE7CD2" w:rsidRDefault="00AE7CD2" w:rsidP="00AE7CD2">
      <w:pPr>
        <w:widowControl w:val="0"/>
        <w:autoSpaceDE w:val="0"/>
        <w:autoSpaceDN w:val="0"/>
        <w:adjustRightInd w:val="0"/>
        <w:spacing w:line="360" w:lineRule="auto"/>
        <w:ind w:left="480" w:hanging="480"/>
        <w:rPr>
          <w:rFonts w:ascii="Cambria" w:hAnsi="Cambria"/>
          <w:noProof/>
        </w:rPr>
      </w:pPr>
      <w:r w:rsidRPr="00AE7CD2">
        <w:rPr>
          <w:rFonts w:ascii="Cambria" w:hAnsi="Cambria"/>
          <w:noProof/>
        </w:rPr>
        <w:t xml:space="preserve">Vasto, S., Scapagnini, G., Bulati, M., Candore, G., Castiglia, L., Colonna-Romano, G., … Caruso, C. (2010). Biomarkes of aging. </w:t>
      </w:r>
      <w:r w:rsidRPr="00AE7CD2">
        <w:rPr>
          <w:rFonts w:ascii="Cambria" w:hAnsi="Cambria"/>
          <w:i/>
          <w:iCs/>
          <w:noProof/>
        </w:rPr>
        <w:t>Frontiers in Bioscience - Scholar</w:t>
      </w:r>
      <w:r w:rsidRPr="00AE7CD2">
        <w:rPr>
          <w:rFonts w:ascii="Cambria" w:hAnsi="Cambria"/>
          <w:noProof/>
        </w:rPr>
        <w:t xml:space="preserve">, </w:t>
      </w:r>
      <w:r w:rsidRPr="00AE7CD2">
        <w:rPr>
          <w:rFonts w:ascii="Cambria" w:hAnsi="Cambria"/>
          <w:i/>
          <w:iCs/>
          <w:noProof/>
        </w:rPr>
        <w:t>2 S</w:t>
      </w:r>
      <w:r w:rsidRPr="00AE7CD2">
        <w:rPr>
          <w:rFonts w:ascii="Cambria" w:hAnsi="Cambria"/>
          <w:noProof/>
        </w:rPr>
        <w:t>(2), 392–402. https://doi.org/10.2741/s72</w:t>
      </w:r>
    </w:p>
    <w:p w14:paraId="235E9123" w14:textId="77777777" w:rsidR="00AE7CD2" w:rsidRPr="00B10DD6" w:rsidRDefault="00AE7CD2" w:rsidP="00AE7CD2">
      <w:pPr>
        <w:widowControl w:val="0"/>
        <w:autoSpaceDE w:val="0"/>
        <w:autoSpaceDN w:val="0"/>
        <w:adjustRightInd w:val="0"/>
        <w:spacing w:line="360" w:lineRule="auto"/>
        <w:ind w:left="480" w:hanging="480"/>
        <w:rPr>
          <w:rFonts w:ascii="Cambria" w:hAnsi="Cambria"/>
          <w:noProof/>
          <w:lang w:val="sv-SE"/>
          <w:rPrChange w:id="273" w:author="Ash" w:date="2021-05-27T09:11:00Z">
            <w:rPr>
              <w:rFonts w:ascii="Cambria" w:hAnsi="Cambria"/>
              <w:noProof/>
            </w:rPr>
          </w:rPrChange>
        </w:rPr>
      </w:pPr>
      <w:r w:rsidRPr="00AE7CD2">
        <w:rPr>
          <w:rFonts w:ascii="Cambria" w:hAnsi="Cambria"/>
          <w:noProof/>
        </w:rPr>
        <w:t xml:space="preserve">Wan, Q. L., Fu, X., Dai, W., Yang, J., Luo, Z., Meng, X., … Zhou, Q. (2020). Uric acid induces stress resistance and extends the life span through activating the stress response factor DAF-16/FOXO and SKN-1/NRF2. </w:t>
      </w:r>
      <w:r w:rsidRPr="00B10DD6">
        <w:rPr>
          <w:rFonts w:ascii="Cambria" w:hAnsi="Cambria"/>
          <w:i/>
          <w:iCs/>
          <w:noProof/>
          <w:lang w:val="sv-SE"/>
          <w:rPrChange w:id="274" w:author="Ash" w:date="2021-05-27T09:11:00Z">
            <w:rPr>
              <w:rFonts w:ascii="Cambria" w:hAnsi="Cambria"/>
              <w:i/>
              <w:iCs/>
              <w:noProof/>
            </w:rPr>
          </w:rPrChange>
        </w:rPr>
        <w:t>Aging</w:t>
      </w:r>
      <w:r w:rsidRPr="00B10DD6">
        <w:rPr>
          <w:rFonts w:ascii="Cambria" w:hAnsi="Cambria"/>
          <w:noProof/>
          <w:lang w:val="sv-SE"/>
          <w:rPrChange w:id="275" w:author="Ash" w:date="2021-05-27T09:11:00Z">
            <w:rPr>
              <w:rFonts w:ascii="Cambria" w:hAnsi="Cambria"/>
              <w:noProof/>
            </w:rPr>
          </w:rPrChange>
        </w:rPr>
        <w:t xml:space="preserve">, </w:t>
      </w:r>
      <w:r w:rsidRPr="00B10DD6">
        <w:rPr>
          <w:rFonts w:ascii="Cambria" w:hAnsi="Cambria"/>
          <w:i/>
          <w:iCs/>
          <w:noProof/>
          <w:lang w:val="sv-SE"/>
          <w:rPrChange w:id="276" w:author="Ash" w:date="2021-05-27T09:11:00Z">
            <w:rPr>
              <w:rFonts w:ascii="Cambria" w:hAnsi="Cambria"/>
              <w:i/>
              <w:iCs/>
              <w:noProof/>
            </w:rPr>
          </w:rPrChange>
        </w:rPr>
        <w:t>12</w:t>
      </w:r>
      <w:r w:rsidRPr="00B10DD6">
        <w:rPr>
          <w:rFonts w:ascii="Cambria" w:hAnsi="Cambria"/>
          <w:noProof/>
          <w:lang w:val="sv-SE"/>
          <w:rPrChange w:id="277" w:author="Ash" w:date="2021-05-27T09:11:00Z">
            <w:rPr>
              <w:rFonts w:ascii="Cambria" w:hAnsi="Cambria"/>
              <w:noProof/>
            </w:rPr>
          </w:rPrChange>
        </w:rPr>
        <w:t>(3), 2840–2856. https://doi.org/10.18632/aging.102781</w:t>
      </w:r>
    </w:p>
    <w:p w14:paraId="7DF2A362" w14:textId="77777777" w:rsidR="00AE7CD2" w:rsidRPr="00AE7CD2" w:rsidRDefault="00AE7CD2" w:rsidP="00AE7CD2">
      <w:pPr>
        <w:widowControl w:val="0"/>
        <w:autoSpaceDE w:val="0"/>
        <w:autoSpaceDN w:val="0"/>
        <w:adjustRightInd w:val="0"/>
        <w:spacing w:line="360" w:lineRule="auto"/>
        <w:ind w:left="480" w:hanging="480"/>
        <w:rPr>
          <w:rFonts w:ascii="Cambria" w:hAnsi="Cambria"/>
          <w:noProof/>
        </w:rPr>
      </w:pPr>
      <w:r w:rsidRPr="00B10DD6">
        <w:rPr>
          <w:rFonts w:ascii="Cambria" w:hAnsi="Cambria"/>
          <w:noProof/>
          <w:lang w:val="sv-SE"/>
          <w:rPrChange w:id="278" w:author="Ash" w:date="2021-05-27T09:11:00Z">
            <w:rPr>
              <w:rFonts w:ascii="Cambria" w:hAnsi="Cambria"/>
              <w:noProof/>
            </w:rPr>
          </w:rPrChange>
        </w:rPr>
        <w:t xml:space="preserve">Willforss, J., Chawade, A., &amp; Levander, F. (2019). </w:t>
      </w:r>
      <w:r w:rsidRPr="00AE7CD2">
        <w:rPr>
          <w:rFonts w:ascii="Cambria" w:hAnsi="Cambria"/>
          <w:noProof/>
        </w:rPr>
        <w:t xml:space="preserve">NormalyzerDE: Online Tool for Improved Normalization of Omics Expression Data and High-Sensitivity Differential Expression Analysis. </w:t>
      </w:r>
      <w:r w:rsidRPr="00AE7CD2">
        <w:rPr>
          <w:rFonts w:ascii="Cambria" w:hAnsi="Cambria"/>
          <w:i/>
          <w:iCs/>
          <w:noProof/>
        </w:rPr>
        <w:t>Journal of Proteome Research</w:t>
      </w:r>
      <w:r w:rsidRPr="00AE7CD2">
        <w:rPr>
          <w:rFonts w:ascii="Cambria" w:hAnsi="Cambria"/>
          <w:noProof/>
        </w:rPr>
        <w:t xml:space="preserve">, </w:t>
      </w:r>
      <w:r w:rsidRPr="00AE7CD2">
        <w:rPr>
          <w:rFonts w:ascii="Cambria" w:hAnsi="Cambria"/>
          <w:i/>
          <w:iCs/>
          <w:noProof/>
        </w:rPr>
        <w:t>18</w:t>
      </w:r>
      <w:r w:rsidRPr="00AE7CD2">
        <w:rPr>
          <w:rFonts w:ascii="Cambria" w:hAnsi="Cambria"/>
          <w:noProof/>
        </w:rPr>
        <w:t>(2), 732–740. https://doi.org/10.1021/acs.jproteome.8b00523</w:t>
      </w:r>
    </w:p>
    <w:p w14:paraId="6072E53B" w14:textId="77777777" w:rsidR="00AE7CD2" w:rsidRPr="00AE7CD2" w:rsidRDefault="00AE7CD2" w:rsidP="00AE7CD2">
      <w:pPr>
        <w:widowControl w:val="0"/>
        <w:autoSpaceDE w:val="0"/>
        <w:autoSpaceDN w:val="0"/>
        <w:adjustRightInd w:val="0"/>
        <w:spacing w:line="360" w:lineRule="auto"/>
        <w:ind w:left="480" w:hanging="480"/>
        <w:rPr>
          <w:rFonts w:ascii="Cambria" w:hAnsi="Cambria"/>
          <w:noProof/>
        </w:rPr>
      </w:pPr>
      <w:r w:rsidRPr="00AE7CD2">
        <w:rPr>
          <w:rFonts w:ascii="Cambria" w:hAnsi="Cambria"/>
          <w:noProof/>
        </w:rPr>
        <w:t xml:space="preserve">Yu, M. A., Sánchez-Lozada, L. G., Johnson, R. J., &amp; Kang, D. H. (2010). Oxidative stress with an activation of the renin-angiotensin system in human vascular endothelial cells as a novel mechanism of uric acid-induced endothelial dysfunction. </w:t>
      </w:r>
      <w:r w:rsidRPr="00AE7CD2">
        <w:rPr>
          <w:rFonts w:ascii="Cambria" w:hAnsi="Cambria"/>
          <w:i/>
          <w:iCs/>
          <w:noProof/>
        </w:rPr>
        <w:t>Journal of Hypertension</w:t>
      </w:r>
      <w:r w:rsidRPr="00AE7CD2">
        <w:rPr>
          <w:rFonts w:ascii="Cambria" w:hAnsi="Cambria"/>
          <w:noProof/>
        </w:rPr>
        <w:t xml:space="preserve">, </w:t>
      </w:r>
      <w:r w:rsidRPr="00AE7CD2">
        <w:rPr>
          <w:rFonts w:ascii="Cambria" w:hAnsi="Cambria"/>
          <w:i/>
          <w:iCs/>
          <w:noProof/>
        </w:rPr>
        <w:t>28</w:t>
      </w:r>
      <w:r w:rsidRPr="00AE7CD2">
        <w:rPr>
          <w:rFonts w:ascii="Cambria" w:hAnsi="Cambria"/>
          <w:noProof/>
        </w:rPr>
        <w:t>(6), 1234–1242. https://doi.org/10.1097/HJH.0b013e328337da1d</w:t>
      </w:r>
    </w:p>
    <w:p w14:paraId="32D0E160" w14:textId="77777777" w:rsidR="00AE7CD2" w:rsidRPr="00AE7CD2" w:rsidRDefault="00AE7CD2" w:rsidP="00AE7CD2">
      <w:pPr>
        <w:widowControl w:val="0"/>
        <w:autoSpaceDE w:val="0"/>
        <w:autoSpaceDN w:val="0"/>
        <w:adjustRightInd w:val="0"/>
        <w:spacing w:line="360" w:lineRule="auto"/>
        <w:ind w:left="480" w:hanging="480"/>
        <w:rPr>
          <w:rFonts w:ascii="Cambria" w:hAnsi="Cambria"/>
          <w:noProof/>
        </w:rPr>
      </w:pPr>
      <w:r w:rsidRPr="00AE7CD2">
        <w:rPr>
          <w:rFonts w:ascii="Cambria" w:hAnsi="Cambria"/>
          <w:noProof/>
        </w:rPr>
        <w:t xml:space="preserve">Zhou, H., Wang, Y., Cui, L., Chen, Y., Li, C., &amp; Zhao, J. (2017). The ongoing role of serum uric acid in blood pressure. </w:t>
      </w:r>
      <w:r w:rsidRPr="00AE7CD2">
        <w:rPr>
          <w:rFonts w:ascii="Cambria" w:hAnsi="Cambria"/>
          <w:i/>
          <w:iCs/>
          <w:noProof/>
        </w:rPr>
        <w:t>Clinical and Experimental Hypertension</w:t>
      </w:r>
      <w:r w:rsidRPr="00AE7CD2">
        <w:rPr>
          <w:rFonts w:ascii="Cambria" w:hAnsi="Cambria"/>
          <w:noProof/>
        </w:rPr>
        <w:t xml:space="preserve">, </w:t>
      </w:r>
      <w:r w:rsidRPr="00AE7CD2">
        <w:rPr>
          <w:rFonts w:ascii="Cambria" w:hAnsi="Cambria"/>
          <w:i/>
          <w:iCs/>
          <w:noProof/>
        </w:rPr>
        <w:t>39</w:t>
      </w:r>
      <w:r w:rsidRPr="00AE7CD2">
        <w:rPr>
          <w:rFonts w:ascii="Cambria" w:hAnsi="Cambria"/>
          <w:noProof/>
        </w:rPr>
        <w:t>(7), 601–605. https://doi.org/10.1080/10641963.2017.1299750</w:t>
      </w:r>
    </w:p>
    <w:p w14:paraId="167F12D6" w14:textId="79C2102B" w:rsidR="007669D0" w:rsidRDefault="0094456F" w:rsidP="00AE7CD2">
      <w:pPr>
        <w:widowControl w:val="0"/>
        <w:autoSpaceDE w:val="0"/>
        <w:autoSpaceDN w:val="0"/>
        <w:adjustRightInd w:val="0"/>
        <w:spacing w:line="360" w:lineRule="auto"/>
        <w:ind w:left="480" w:hanging="480"/>
        <w:rPr>
          <w:rFonts w:cs="Times New Roman"/>
          <w:b/>
          <w:bCs/>
        </w:rPr>
      </w:pPr>
      <w:r>
        <w:rPr>
          <w:rFonts w:cs="Times New Roman"/>
          <w:b/>
          <w:bCs/>
        </w:rPr>
        <w:fldChar w:fldCharType="end"/>
      </w:r>
    </w:p>
    <w:p w14:paraId="0BB95A13" w14:textId="17BA83E6" w:rsidR="007669D0" w:rsidRPr="00F14BFE" w:rsidRDefault="007669D0" w:rsidP="00A360F9">
      <w:pPr>
        <w:spacing w:line="360" w:lineRule="auto"/>
        <w:jc w:val="both"/>
        <w:rPr>
          <w:rFonts w:cs="Times New Roman"/>
          <w:b/>
          <w:bCs/>
        </w:rPr>
      </w:pPr>
      <w:r>
        <w:rPr>
          <w:rFonts w:cs="Times New Roman"/>
          <w:b/>
          <w:bCs/>
        </w:rPr>
        <w:t>Figure Legends</w:t>
      </w:r>
    </w:p>
    <w:p w14:paraId="0B5C3F48" w14:textId="6CF460A1" w:rsidR="00BE5CF7" w:rsidRPr="00B440EC" w:rsidRDefault="00BE5CF7" w:rsidP="00A360F9">
      <w:pPr>
        <w:spacing w:line="360" w:lineRule="auto"/>
        <w:jc w:val="both"/>
        <w:rPr>
          <w:rFonts w:cs="Times New Roman"/>
          <w:b/>
          <w:bCs/>
        </w:rPr>
      </w:pPr>
    </w:p>
    <w:p w14:paraId="762BF885" w14:textId="77777777" w:rsidR="00BE5CF7" w:rsidRPr="00B440EC" w:rsidRDefault="00BE5CF7" w:rsidP="00A360F9">
      <w:pPr>
        <w:spacing w:line="360" w:lineRule="auto"/>
        <w:jc w:val="both"/>
        <w:rPr>
          <w:rFonts w:cs="Times New Roman"/>
          <w:b/>
          <w:bCs/>
        </w:rPr>
      </w:pPr>
    </w:p>
    <w:p w14:paraId="4BAEAECC" w14:textId="77777777" w:rsidR="00BE5CF7" w:rsidRPr="00B703B4" w:rsidRDefault="00BE5CF7" w:rsidP="00A360F9">
      <w:pPr>
        <w:spacing w:line="360" w:lineRule="auto"/>
        <w:jc w:val="both"/>
        <w:rPr>
          <w:rFonts w:cs="Times New Roman"/>
          <w:b/>
          <w:bCs/>
        </w:rPr>
      </w:pPr>
    </w:p>
    <w:p w14:paraId="415CF6FC" w14:textId="77777777" w:rsidR="00BE5CF7" w:rsidRPr="00533A32" w:rsidRDefault="00BE5CF7" w:rsidP="00A360F9">
      <w:pPr>
        <w:spacing w:line="360" w:lineRule="auto"/>
        <w:jc w:val="both"/>
        <w:rPr>
          <w:rFonts w:cs="Times New Roman"/>
        </w:rPr>
      </w:pPr>
    </w:p>
    <w:sectPr w:rsidR="00BE5CF7" w:rsidRPr="00533A32" w:rsidSect="007E0833">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redrik Levander" w:date="2021-05-05T14:19:00Z" w:initials="FL">
    <w:p w14:paraId="263163F9" w14:textId="28AFCBFF" w:rsidR="00D33A97" w:rsidRDefault="00D33A97">
      <w:pPr>
        <w:pStyle w:val="CommentText"/>
      </w:pPr>
      <w:r>
        <w:rPr>
          <w:rStyle w:val="CommentReference"/>
        </w:rPr>
        <w:annotationRef/>
      </w:r>
      <w:r>
        <w:t>Suggestion.</w:t>
      </w:r>
    </w:p>
  </w:comment>
  <w:comment w:id="1" w:author="Fredrik Levander" w:date="2021-05-05T18:21:00Z" w:initials="FL">
    <w:p w14:paraId="27647C6E" w14:textId="0FD64D8A" w:rsidR="00D33A97" w:rsidRDefault="00D33A97">
      <w:pPr>
        <w:pStyle w:val="CommentText"/>
      </w:pPr>
      <w:r>
        <w:rPr>
          <w:rStyle w:val="CommentReference"/>
        </w:rPr>
        <w:annotationRef/>
      </w:r>
      <w:r>
        <w:t>Suggestion</w:t>
      </w:r>
    </w:p>
  </w:comment>
  <w:comment w:id="54" w:author="Fredrik Levander" w:date="2021-05-05T14:32:00Z" w:initials="FL">
    <w:p w14:paraId="21496C50" w14:textId="3C596034" w:rsidR="00D33A97" w:rsidRDefault="00D33A97">
      <w:pPr>
        <w:pStyle w:val="CommentText"/>
      </w:pPr>
      <w:r>
        <w:rPr>
          <w:rStyle w:val="CommentReference"/>
        </w:rPr>
        <w:annotationRef/>
      </w:r>
      <w:r>
        <w:t>Formatting for “Aging Cell”</w:t>
      </w:r>
    </w:p>
  </w:comment>
  <w:comment w:id="60" w:author="Ash" w:date="2021-05-27T09:11:00Z" w:initials="AA">
    <w:p w14:paraId="4E81C2E8" w14:textId="6A3C302E" w:rsidR="00B10DD6" w:rsidRDefault="00B10DD6">
      <w:pPr>
        <w:pStyle w:val="CommentText"/>
      </w:pPr>
      <w:r>
        <w:rPr>
          <w:rStyle w:val="CommentReference"/>
        </w:rPr>
        <w:annotationRef/>
      </w:r>
      <w:r>
        <w:t>This sentence does not fit very well, perhaps delete the highlighted section.</w:t>
      </w:r>
    </w:p>
  </w:comment>
  <w:comment w:id="66" w:author="Ash" w:date="2021-05-27T09:12:00Z" w:initials="AA">
    <w:p w14:paraId="1ECAA122" w14:textId="77777777" w:rsidR="00B10DD6" w:rsidRDefault="00B10DD6">
      <w:pPr>
        <w:pStyle w:val="CommentText"/>
      </w:pPr>
      <w:r>
        <w:rPr>
          <w:rStyle w:val="CommentReference"/>
        </w:rPr>
        <w:annotationRef/>
      </w:r>
      <w:r>
        <w:t>Perhaps, easy availability of plasma and it being a clinically relevant sampling material is also an important reason.</w:t>
      </w:r>
    </w:p>
    <w:p w14:paraId="22114568" w14:textId="588C4FD2" w:rsidR="00B10DD6" w:rsidRDefault="00B10DD6">
      <w:pPr>
        <w:pStyle w:val="CommentText"/>
      </w:pPr>
      <w:r>
        <w:t>Proteomics maybe a suitable choice for such projects as they are more likely to be detected in plasma compared with other omics such as RNA or DNA methylation that more relevant for tissue specific studies.</w:t>
      </w:r>
    </w:p>
  </w:comment>
  <w:comment w:id="151" w:author="Valentina Siino" w:date="2021-05-17T20:06:00Z" w:initials="VS">
    <w:p w14:paraId="1C9B2BA0" w14:textId="3F242CE7" w:rsidR="00D33A97" w:rsidRDefault="00D33A97">
      <w:pPr>
        <w:pStyle w:val="CommentText"/>
      </w:pPr>
      <w:r>
        <w:rPr>
          <w:rStyle w:val="CommentReference"/>
        </w:rPr>
        <w:annotationRef/>
      </w:r>
      <w:proofErr w:type="gramStart"/>
      <w:r>
        <w:t>Actually</w:t>
      </w:r>
      <w:proofErr w:type="gramEnd"/>
      <w:r>
        <w:t xml:space="preserve"> the journal asks for: introduction, results, discussion and experimental procedures at last. Thus, I have moved the methods at the end. As it is now results and discussion are together. I am a bit confused on how to divide results and discussion. Do you have any suggestion?</w:t>
      </w:r>
    </w:p>
  </w:comment>
  <w:comment w:id="152" w:author="Fredrik Levander" w:date="2021-05-26T21:42:00Z" w:initials="FL">
    <w:p w14:paraId="0B80B3D5" w14:textId="5D5BEE0C" w:rsidR="00822B68" w:rsidRDefault="00822B68">
      <w:pPr>
        <w:pStyle w:val="CommentText"/>
      </w:pPr>
      <w:r>
        <w:rPr>
          <w:rStyle w:val="CommentReference"/>
        </w:rPr>
        <w:annotationRef/>
      </w:r>
      <w:r>
        <w:t>I presume just moving the discussion parts to the discussion and keep the results non-speculative?</w:t>
      </w:r>
    </w:p>
  </w:comment>
  <w:comment w:id="156" w:author="Fredrik Levander" w:date="2021-05-05T18:36:00Z" w:initials="FL">
    <w:p w14:paraId="23BD0C10" w14:textId="458B5438" w:rsidR="00D33A97" w:rsidRDefault="00D33A97">
      <w:pPr>
        <w:pStyle w:val="CommentText"/>
      </w:pPr>
      <w:r>
        <w:rPr>
          <w:rStyle w:val="CommentReference"/>
        </w:rPr>
        <w:annotationRef/>
      </w:r>
      <w:r>
        <w:t>Is it ok with the ethical permit to reveal this information? Could potentially be sensitive data.</w:t>
      </w:r>
    </w:p>
  </w:comment>
  <w:comment w:id="158" w:author="Ash" w:date="2021-05-27T09:22:00Z" w:initials="AA">
    <w:p w14:paraId="5B664DAA" w14:textId="490F546E" w:rsidR="002D431B" w:rsidRDefault="002D431B">
      <w:pPr>
        <w:pStyle w:val="CommentText"/>
      </w:pPr>
      <w:r>
        <w:rPr>
          <w:rStyle w:val="CommentReference"/>
        </w:rPr>
        <w:annotationRef/>
      </w:r>
      <w:r>
        <w:t>If you just indicate the mean, confidence intervals or Medians with Interquartile range, it should be fine. I would even suggest this to be a table in the main article. It is because the parameters of the cohorts ages and other related factors is one of the attractive points for this paper.</w:t>
      </w:r>
    </w:p>
    <w:p w14:paraId="6C26E171" w14:textId="2AA391F4" w:rsidR="002D431B" w:rsidRDefault="002D431B">
      <w:pPr>
        <w:pStyle w:val="CommentText"/>
      </w:pPr>
    </w:p>
    <w:p w14:paraId="602318AD" w14:textId="60DA6F96" w:rsidR="002D431B" w:rsidRDefault="002D431B">
      <w:pPr>
        <w:pStyle w:val="CommentText"/>
      </w:pPr>
      <w:r>
        <w:t xml:space="preserve">One may need </w:t>
      </w:r>
      <w:r w:rsidR="0077574E">
        <w:t xml:space="preserve">even consider adding sex and age stratified summary statistics for some of the variables, especially number of samples in each interval. </w:t>
      </w:r>
    </w:p>
    <w:p w14:paraId="36F7A48F" w14:textId="5570DE56" w:rsidR="002635B0" w:rsidRDefault="002635B0">
      <w:pPr>
        <w:pStyle w:val="CommentText"/>
      </w:pPr>
    </w:p>
    <w:p w14:paraId="660E61A8" w14:textId="4D330B31" w:rsidR="002635B0" w:rsidRPr="002635B0" w:rsidRDefault="002635B0">
      <w:pPr>
        <w:pStyle w:val="CommentText"/>
        <w:rPr>
          <w:b/>
          <w:bCs/>
        </w:rPr>
      </w:pPr>
      <w:r w:rsidRPr="002635B0">
        <w:rPr>
          <w:b/>
          <w:bCs/>
        </w:rPr>
        <w:t>If you like me to give it a shot, let me know.</w:t>
      </w:r>
    </w:p>
    <w:p w14:paraId="5DD59307" w14:textId="5ABB3828" w:rsidR="002D431B" w:rsidRDefault="002D431B">
      <w:pPr>
        <w:pStyle w:val="CommentText"/>
      </w:pPr>
    </w:p>
  </w:comment>
  <w:comment w:id="160" w:author="Fredrik Levander" w:date="2021-05-05T18:37:00Z" w:initials="FL">
    <w:p w14:paraId="4A6C0D57" w14:textId="35B0C3B2" w:rsidR="002D431B" w:rsidRDefault="00D33A97">
      <w:pPr>
        <w:pStyle w:val="CommentText"/>
      </w:pPr>
      <w:r>
        <w:rPr>
          <w:rStyle w:val="CommentReference"/>
        </w:rPr>
        <w:annotationRef/>
      </w:r>
      <w:r>
        <w:t>I presume the protein list should be published. Perhaps we are not allowed to publish individual protein data, though(?)</w:t>
      </w:r>
    </w:p>
  </w:comment>
  <w:comment w:id="161" w:author="Ash" w:date="2021-05-27T09:26:00Z" w:initials="AA">
    <w:p w14:paraId="59504B4B" w14:textId="5B7C427B" w:rsidR="002D431B" w:rsidRDefault="002D431B">
      <w:pPr>
        <w:pStyle w:val="CommentText"/>
      </w:pPr>
      <w:r>
        <w:rPr>
          <w:rStyle w:val="CommentReference"/>
        </w:rPr>
        <w:annotationRef/>
      </w:r>
      <w:r>
        <w:t xml:space="preserve">As far as I understand it, count level data or intensity level data is not sensitive? </w:t>
      </w:r>
    </w:p>
  </w:comment>
  <w:comment w:id="163" w:author="Fredrik Levander" w:date="2021-05-05T17:22:00Z" w:initials="FL">
    <w:p w14:paraId="7168F3AD" w14:textId="2168A21F" w:rsidR="00D33A97" w:rsidRDefault="00D33A97">
      <w:pPr>
        <w:pStyle w:val="CommentText"/>
      </w:pPr>
      <w:r>
        <w:rPr>
          <w:rStyle w:val="CommentReference"/>
        </w:rPr>
        <w:annotationRef/>
      </w:r>
      <w:r>
        <w:t>Why UA2 and not UA?</w:t>
      </w:r>
      <w:r w:rsidR="0077574E">
        <w:t xml:space="preserve"> </w:t>
      </w:r>
    </w:p>
  </w:comment>
  <w:comment w:id="171" w:author="Fredrik Levander" w:date="2021-05-05T17:05:00Z" w:initials="FL">
    <w:p w14:paraId="2B69A93B" w14:textId="0F53DE75" w:rsidR="00D33A97" w:rsidRDefault="00D33A97">
      <w:pPr>
        <w:pStyle w:val="CommentText"/>
      </w:pPr>
      <w:r>
        <w:rPr>
          <w:rStyle w:val="CommentReference"/>
        </w:rPr>
        <w:annotationRef/>
      </w:r>
      <w:r>
        <w:t>Add reference as above</w:t>
      </w:r>
    </w:p>
  </w:comment>
  <w:comment w:id="172" w:author="Valentina Siino" w:date="2021-05-17T16:40:00Z" w:initials="VS">
    <w:p w14:paraId="31B8A943" w14:textId="3FC3CE34" w:rsidR="00D33A97" w:rsidRDefault="00D33A97">
      <w:pPr>
        <w:pStyle w:val="CommentText"/>
      </w:pPr>
      <w:r>
        <w:rPr>
          <w:rStyle w:val="CommentReference"/>
        </w:rPr>
        <w:annotationRef/>
      </w:r>
      <w:r>
        <w:t xml:space="preserve">This reference is the same as </w:t>
      </w:r>
      <w:proofErr w:type="spellStart"/>
      <w:r>
        <w:t>DEswan</w:t>
      </w:r>
      <w:proofErr w:type="spellEnd"/>
      <w:r>
        <w:t xml:space="preserve">. Should I add it on top too? </w:t>
      </w:r>
    </w:p>
  </w:comment>
  <w:comment w:id="173" w:author="Ash" w:date="2021-05-27T09:40:00Z" w:initials="AA">
    <w:p w14:paraId="3B98490B" w14:textId="77777777" w:rsidR="0077574E" w:rsidRDefault="0077574E">
      <w:pPr>
        <w:pStyle w:val="CommentText"/>
      </w:pPr>
      <w:r>
        <w:rPr>
          <w:rStyle w:val="CommentReference"/>
        </w:rPr>
        <w:annotationRef/>
      </w:r>
      <w:r>
        <w:t>This is an enigma</w:t>
      </w:r>
      <w:r w:rsidR="00D54900">
        <w:t>, perhaps source for inspiration in the future.</w:t>
      </w:r>
    </w:p>
    <w:p w14:paraId="4326756B" w14:textId="77777777" w:rsidR="00D54900" w:rsidRDefault="00D54900">
      <w:pPr>
        <w:pStyle w:val="CommentText"/>
      </w:pPr>
    </w:p>
    <w:p w14:paraId="46203849" w14:textId="1384CE3E" w:rsidR="00D54900" w:rsidRDefault="00D54900">
      <w:pPr>
        <w:pStyle w:val="CommentText"/>
      </w:pPr>
      <w:r>
        <w:t>I would be curious to see whether there is a technical reason. Could it be samples sizes?</w:t>
      </w:r>
    </w:p>
  </w:comment>
  <w:comment w:id="177" w:author="Fredrik Levander" w:date="2021-05-05T17:17:00Z" w:initials="FL">
    <w:p w14:paraId="379D8218" w14:textId="3932EADD" w:rsidR="00D33A97" w:rsidRDefault="00D33A97">
      <w:pPr>
        <w:pStyle w:val="CommentText"/>
      </w:pPr>
      <w:r>
        <w:rPr>
          <w:rStyle w:val="CommentReference"/>
        </w:rPr>
        <w:annotationRef/>
      </w:r>
      <w:r>
        <w:t>Were they correlated with both, or just gender? I might have misinterpreted</w:t>
      </w:r>
    </w:p>
  </w:comment>
  <w:comment w:id="178" w:author="Valentina Siino" w:date="2021-05-17T21:22:00Z" w:initials="VS">
    <w:p w14:paraId="6F4AF6F3" w14:textId="2B9E7E87" w:rsidR="00981D7A" w:rsidRDefault="00981D7A">
      <w:pPr>
        <w:pStyle w:val="CommentText"/>
      </w:pPr>
      <w:r>
        <w:rPr>
          <w:rStyle w:val="CommentReference"/>
        </w:rPr>
        <w:annotationRef/>
      </w:r>
      <w:r>
        <w:t xml:space="preserve">No it is not well expressed. Those are proteins correlating just with age. I am rephrasing it. </w:t>
      </w:r>
    </w:p>
  </w:comment>
  <w:comment w:id="182" w:author="Ash" w:date="2021-05-27T09:54:00Z" w:initials="AA">
    <w:p w14:paraId="041CE82A" w14:textId="77777777" w:rsidR="002635B0" w:rsidRDefault="002635B0">
      <w:pPr>
        <w:pStyle w:val="CommentText"/>
      </w:pPr>
      <w:r>
        <w:rPr>
          <w:rStyle w:val="CommentReference"/>
        </w:rPr>
        <w:annotationRef/>
      </w:r>
      <w:r>
        <w:t xml:space="preserve">What kind of plot are you thinking? Are you thinking of gender related ageing protein? </w:t>
      </w:r>
    </w:p>
    <w:p w14:paraId="3A412F71" w14:textId="56295D5A" w:rsidR="002635B0" w:rsidRDefault="002635B0">
      <w:pPr>
        <w:pStyle w:val="CommentText"/>
      </w:pPr>
      <w:r>
        <w:t xml:space="preserve">In such case, we should perhaps formally test for Age*sex interaction just like we did for location. </w:t>
      </w:r>
    </w:p>
  </w:comment>
  <w:comment w:id="183" w:author="Ash" w:date="2021-05-27T10:05:00Z" w:initials="AA">
    <w:p w14:paraId="13C22695" w14:textId="77777777" w:rsidR="00750C5E" w:rsidRDefault="00750C5E">
      <w:pPr>
        <w:pStyle w:val="CommentText"/>
      </w:pPr>
      <w:r>
        <w:rPr>
          <w:rStyle w:val="CommentReference"/>
        </w:rPr>
        <w:annotationRef/>
      </w:r>
      <w:r>
        <w:t xml:space="preserve">Has no one </w:t>
      </w:r>
      <w:proofErr w:type="gramStart"/>
      <w:r>
        <w:t>does</w:t>
      </w:r>
      <w:proofErr w:type="gramEnd"/>
      <w:r>
        <w:t xml:space="preserve"> a meta analyses? If three or more studies have reported on the same outcome variable, it should be quick to do a meta-analyses to take a look at the controversy. </w:t>
      </w:r>
    </w:p>
    <w:p w14:paraId="5BF57D88" w14:textId="77777777" w:rsidR="00750C5E" w:rsidRDefault="00750C5E">
      <w:pPr>
        <w:pStyle w:val="CommentText"/>
      </w:pPr>
    </w:p>
    <w:p w14:paraId="18D883CF" w14:textId="3A78366E" w:rsidR="00750C5E" w:rsidRDefault="00750C5E">
      <w:pPr>
        <w:pStyle w:val="CommentText"/>
      </w:pPr>
      <w:r>
        <w:t>Maybe you don’t want to did into it but there is potential for an independent story.</w:t>
      </w:r>
    </w:p>
  </w:comment>
  <w:comment w:id="184" w:author="Ash" w:date="2021-05-27T10:10:00Z" w:initials="AA">
    <w:p w14:paraId="5E3FD3F5" w14:textId="77777777" w:rsidR="00750C5E" w:rsidRDefault="00750C5E">
      <w:pPr>
        <w:pStyle w:val="CommentText"/>
      </w:pPr>
      <w:r>
        <w:rPr>
          <w:rStyle w:val="CommentReference"/>
        </w:rPr>
        <w:annotationRef/>
      </w:r>
      <w:r>
        <w:t>In this section I was hoping/expecting for a criticism from you but maybe we can get that from the reviewers on how to improve this. I have only tried 2 intervals where I used 10 or 20 years for averaging protein intensities.</w:t>
      </w:r>
    </w:p>
    <w:p w14:paraId="76C40FA5" w14:textId="77777777" w:rsidR="00750C5E" w:rsidRDefault="00750C5E">
      <w:pPr>
        <w:pStyle w:val="CommentText"/>
      </w:pPr>
    </w:p>
    <w:p w14:paraId="30CCDB3A" w14:textId="1E564427" w:rsidR="00750C5E" w:rsidRDefault="00750C5E">
      <w:pPr>
        <w:pStyle w:val="CommentText"/>
      </w:pPr>
      <w:r>
        <w:t xml:space="preserve">On the other </w:t>
      </w:r>
      <w:proofErr w:type="gramStart"/>
      <w:r>
        <w:t>hand</w:t>
      </w:r>
      <w:proofErr w:type="gramEnd"/>
      <w:r>
        <w:t xml:space="preserve"> one can spend a lot of time in tuning the number and the size of clusters without much reward.</w:t>
      </w:r>
    </w:p>
  </w:comment>
  <w:comment w:id="232" w:author="Fredrik Levander" w:date="2021-05-05T18:15:00Z" w:initials="FL">
    <w:p w14:paraId="43DC9F0A" w14:textId="77777777" w:rsidR="004D1655" w:rsidRDefault="004D1655" w:rsidP="004D1655">
      <w:pPr>
        <w:pStyle w:val="CommentText"/>
      </w:pPr>
      <w:r>
        <w:rPr>
          <w:rStyle w:val="CommentReference"/>
        </w:rPr>
        <w:annotationRef/>
      </w:r>
      <w:r>
        <w:t xml:space="preserve">I think there should be before the conclusions be a results section where general similarities and differences found as compared to the two large Nature Medicine studies should be discussed. Here the consequences of using different technologies (affinity aptamers vs global LC-MS/MS) could also be mentioned and discussed further. </w:t>
      </w:r>
    </w:p>
    <w:p w14:paraId="01CE21B9" w14:textId="77777777" w:rsidR="004D1655" w:rsidRDefault="004D1655" w:rsidP="004D1655">
      <w:pPr>
        <w:pStyle w:val="CommentText"/>
      </w:pPr>
    </w:p>
    <w:p w14:paraId="5BF05693" w14:textId="77777777" w:rsidR="004D1655" w:rsidRDefault="004D1655" w:rsidP="004D1655">
      <w:pPr>
        <w:pStyle w:val="CommentText"/>
      </w:pPr>
      <w:r>
        <w:t xml:space="preserve">The results of the </w:t>
      </w:r>
      <w:proofErr w:type="spellStart"/>
      <w:r>
        <w:t>Longenity</w:t>
      </w:r>
      <w:proofErr w:type="spellEnd"/>
      <w:r>
        <w:t xml:space="preserve"> study should maybe be specifically discussed as it also included old individuals </w:t>
      </w:r>
    </w:p>
    <w:p w14:paraId="2E36313A" w14:textId="77777777" w:rsidR="004D1655" w:rsidRDefault="004D1655" w:rsidP="004D1655">
      <w:pPr>
        <w:pStyle w:val="CommentText"/>
      </w:pPr>
    </w:p>
    <w:p w14:paraId="700B5728" w14:textId="77777777" w:rsidR="004D1655" w:rsidRDefault="004D1655" w:rsidP="004D1655">
      <w:pPr>
        <w:pStyle w:val="CommentText"/>
      </w:pPr>
      <w:r>
        <w:t>Finally summarizing the new findings and their potential usage</w:t>
      </w:r>
    </w:p>
  </w:comment>
  <w:comment w:id="235" w:author="Fredrik Levander" w:date="2021-05-17T20:02:00Z" w:initials="FL">
    <w:p w14:paraId="56F59800" w14:textId="77777777" w:rsidR="00D33A97" w:rsidRDefault="00D33A97" w:rsidP="00DE0A3F">
      <w:pPr>
        <w:pStyle w:val="CommentText"/>
      </w:pPr>
      <w:r>
        <w:rPr>
          <w:rStyle w:val="CommentReference"/>
        </w:rPr>
        <w:annotationRef/>
      </w:r>
      <w:r>
        <w:t>specify</w:t>
      </w:r>
    </w:p>
  </w:comment>
  <w:comment w:id="236" w:author="Fredrik Levander" w:date="2021-05-17T20:02:00Z" w:initials="FL">
    <w:p w14:paraId="26D5240C" w14:textId="77777777" w:rsidR="00D33A97" w:rsidRDefault="00D33A97" w:rsidP="00DE0A3F">
      <w:pPr>
        <w:pStyle w:val="CommentText"/>
      </w:pPr>
      <w:r>
        <w:rPr>
          <w:rStyle w:val="CommentReference"/>
        </w:rPr>
        <w:annotationRef/>
      </w:r>
      <w:r>
        <w:t>Really only 50?</w:t>
      </w:r>
    </w:p>
  </w:comment>
  <w:comment w:id="237" w:author="Valentina Siino" w:date="2021-05-17T20:02:00Z" w:initials="VS">
    <w:p w14:paraId="59D4B75A" w14:textId="77777777" w:rsidR="00D33A97" w:rsidRDefault="00D33A97" w:rsidP="00DE0A3F">
      <w:pPr>
        <w:pStyle w:val="CommentText"/>
      </w:pPr>
      <w:r>
        <w:rPr>
          <w:rStyle w:val="CommentReference"/>
        </w:rPr>
        <w:annotationRef/>
      </w:r>
      <w:r>
        <w:t>It is 500 rpm. I think that for our centrifuge rotor corresponds to 50 x g</w:t>
      </w:r>
    </w:p>
  </w:comment>
  <w:comment w:id="238" w:author="Fredrik Levander" w:date="2021-05-17T20:02:00Z" w:initials="FL">
    <w:p w14:paraId="508ACD1D" w14:textId="77777777" w:rsidR="00D33A97" w:rsidRDefault="00D33A97" w:rsidP="00DE0A3F">
      <w:pPr>
        <w:pStyle w:val="CommentText"/>
      </w:pPr>
      <w:r>
        <w:rPr>
          <w:rStyle w:val="CommentReference"/>
        </w:rPr>
        <w:annotationRef/>
      </w:r>
      <w:r>
        <w:t>Or was it a fixed volume here as well?</w:t>
      </w:r>
    </w:p>
  </w:comment>
  <w:comment w:id="239" w:author="Valentina Siino" w:date="2021-05-17T20:02:00Z" w:initials="VS">
    <w:p w14:paraId="77EBAE12" w14:textId="77777777" w:rsidR="00D33A97" w:rsidRDefault="00D33A97" w:rsidP="00DE0A3F">
      <w:pPr>
        <w:pStyle w:val="CommentText"/>
      </w:pPr>
      <w:r>
        <w:rPr>
          <w:rStyle w:val="CommentReference"/>
        </w:rPr>
        <w:annotationRef/>
      </w:r>
      <w:r>
        <w:t xml:space="preserve">No it was not a fixed volume. </w:t>
      </w:r>
    </w:p>
  </w:comment>
  <w:comment w:id="240" w:author="Valentina Siino" w:date="2021-05-17T20:02:00Z" w:initials="VS">
    <w:p w14:paraId="2781CEE5" w14:textId="77777777" w:rsidR="00D33A97" w:rsidRDefault="00D33A97" w:rsidP="00DE0A3F">
      <w:pPr>
        <w:pStyle w:val="CommentText"/>
      </w:pPr>
      <w:r>
        <w:rPr>
          <w:rStyle w:val="CommentReference"/>
        </w:rPr>
        <w:annotationRef/>
      </w:r>
      <w:r>
        <w:t>To be checked</w:t>
      </w:r>
    </w:p>
  </w:comment>
  <w:comment w:id="241" w:author="Valentina Siino" w:date="2021-05-17T20:02:00Z" w:initials="VS">
    <w:p w14:paraId="39EADF77" w14:textId="77777777" w:rsidR="00D33A97" w:rsidRDefault="00D33A97" w:rsidP="00DE0A3F">
      <w:pPr>
        <w:pStyle w:val="CommentText"/>
      </w:pPr>
      <w:r>
        <w:rPr>
          <w:rStyle w:val="CommentReference"/>
        </w:rPr>
        <w:annotationRef/>
      </w:r>
      <w:r>
        <w:t>Perhaps have a supplementary with the windows</w:t>
      </w:r>
    </w:p>
  </w:comment>
  <w:comment w:id="242" w:author="Valentina Siino" w:date="2021-05-17T20:02:00Z" w:initials="VS">
    <w:p w14:paraId="028B9B85" w14:textId="77777777" w:rsidR="00D33A97" w:rsidRDefault="00D33A97" w:rsidP="00DE0A3F">
      <w:pPr>
        <w:pStyle w:val="CommentText"/>
      </w:pPr>
      <w:r>
        <w:rPr>
          <w:rStyle w:val="CommentReference"/>
        </w:rPr>
        <w:annotationRef/>
      </w:r>
      <w:r>
        <w:t>Reference and or version?</w:t>
      </w:r>
    </w:p>
  </w:comment>
  <w:comment w:id="243" w:author="Ash" w:date="2021-05-27T10:15:00Z" w:initials="AA">
    <w:p w14:paraId="6E81536C" w14:textId="5B3DF639" w:rsidR="00750C5E" w:rsidRDefault="00750C5E">
      <w:pPr>
        <w:pStyle w:val="CommentText"/>
      </w:pPr>
      <w:r>
        <w:rPr>
          <w:rStyle w:val="CommentReference"/>
        </w:rPr>
        <w:annotationRef/>
      </w:r>
      <w:r w:rsidRPr="00750C5E">
        <w:t>R version 4.0.3 (2020-10-10)</w:t>
      </w:r>
    </w:p>
  </w:comment>
  <w:comment w:id="244" w:author="Ash" w:date="2021-05-27T10:16:00Z" w:initials="AA">
    <w:p w14:paraId="6A49BC5E" w14:textId="5E4E9952" w:rsidR="001F7FD9" w:rsidRDefault="001F7FD9">
      <w:pPr>
        <w:pStyle w:val="CommentText"/>
      </w:pPr>
      <w:r>
        <w:rPr>
          <w:rStyle w:val="CommentReference"/>
        </w:rPr>
        <w:annotationRef/>
      </w:r>
      <w:r>
        <w:t xml:space="preserve">One may change these to Location and/or UA or Sex if we use that. </w:t>
      </w:r>
    </w:p>
  </w:comment>
  <w:comment w:id="249" w:author="Valentina Siino" w:date="2021-05-17T20:02:00Z" w:initials="VS">
    <w:p w14:paraId="40D9F523" w14:textId="77777777" w:rsidR="00D33A97" w:rsidRDefault="00D33A97" w:rsidP="00DE0A3F">
      <w:pPr>
        <w:pStyle w:val="CommentText"/>
      </w:pPr>
      <w:r>
        <w:rPr>
          <w:rStyle w:val="CommentReference"/>
        </w:rPr>
        <w:annotationRef/>
      </w:r>
      <w:r>
        <w:t xml:space="preserve">Is it SWANDE or </w:t>
      </w:r>
      <w:proofErr w:type="gramStart"/>
      <w:r>
        <w:t>DESWAN</w:t>
      </w:r>
      <w:proofErr w:type="gramEnd"/>
    </w:p>
  </w:comment>
  <w:comment w:id="250" w:author="Ash" w:date="2021-05-27T10:19:00Z" w:initials="AA">
    <w:p w14:paraId="495378B6" w14:textId="2897834A" w:rsidR="001F7FD9" w:rsidRDefault="001F7FD9" w:rsidP="001F7FD9">
      <w:pPr>
        <w:pStyle w:val="CommentText"/>
      </w:pPr>
      <w:r>
        <w:rPr>
          <w:rStyle w:val="CommentReference"/>
        </w:rPr>
        <w:annotationRef/>
      </w:r>
      <w:r>
        <w:t>DESWAN</w:t>
      </w:r>
      <w:r>
        <w:t xml:space="preserve"> but maybe change the heading to something like </w:t>
      </w:r>
    </w:p>
    <w:p w14:paraId="5794640E" w14:textId="62AE1C42" w:rsidR="001F7FD9" w:rsidRDefault="001F7FD9" w:rsidP="001F7FD9">
      <w:pPr>
        <w:pStyle w:val="CommentText"/>
      </w:pPr>
      <w:r>
        <w:t xml:space="preserve">“Waves of Age related </w:t>
      </w:r>
      <w:r>
        <w:t>proteins”</w:t>
      </w:r>
    </w:p>
    <w:p w14:paraId="4F693DAD" w14:textId="224ABC01" w:rsidR="001F7FD9" w:rsidRDefault="001F7FD9">
      <w:pPr>
        <w:pStyle w:val="CommentText"/>
      </w:pPr>
    </w:p>
  </w:comment>
  <w:comment w:id="257" w:author="Fredrik Levander" w:date="2021-05-05T18:15:00Z" w:initials="FL">
    <w:p w14:paraId="34C8BCF6" w14:textId="569311CB" w:rsidR="00D33A97" w:rsidRDefault="00D33A97">
      <w:pPr>
        <w:pStyle w:val="CommentText"/>
      </w:pPr>
      <w:r>
        <w:rPr>
          <w:rStyle w:val="CommentReference"/>
        </w:rPr>
        <w:annotationRef/>
      </w:r>
      <w:r>
        <w:t xml:space="preserve">I think there should be before the conclusions be a results section where general similarities and differences found as compared to the two large Nature Medicine studies should be discussed. Here the consequences of using different technologies (affinity aptamers vs global LC-MS/MS) could also be mentioned and discussed further. </w:t>
      </w:r>
    </w:p>
    <w:p w14:paraId="631E6E8A" w14:textId="21837D26" w:rsidR="00D33A97" w:rsidRDefault="00D33A97">
      <w:pPr>
        <w:pStyle w:val="CommentText"/>
      </w:pPr>
    </w:p>
    <w:p w14:paraId="4C64EC8D" w14:textId="7ABB4FC2" w:rsidR="00D33A97" w:rsidRDefault="00D33A97">
      <w:pPr>
        <w:pStyle w:val="CommentText"/>
      </w:pPr>
      <w:r>
        <w:t xml:space="preserve">The results of the </w:t>
      </w:r>
      <w:proofErr w:type="spellStart"/>
      <w:r>
        <w:t>Longenity</w:t>
      </w:r>
      <w:proofErr w:type="spellEnd"/>
      <w:r>
        <w:t xml:space="preserve"> study should maybe be specifically discussed as it also included old individuals </w:t>
      </w:r>
    </w:p>
    <w:p w14:paraId="447F67E5" w14:textId="77777777" w:rsidR="00D33A97" w:rsidRDefault="00D33A97">
      <w:pPr>
        <w:pStyle w:val="CommentText"/>
      </w:pPr>
    </w:p>
    <w:p w14:paraId="21801461" w14:textId="06283051" w:rsidR="00D33A97" w:rsidRDefault="00D33A97">
      <w:pPr>
        <w:pStyle w:val="CommentText"/>
      </w:pPr>
      <w:r>
        <w:t>Finally summarizing the new findings and their potential usage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3163F9" w15:done="0"/>
  <w15:commentEx w15:paraId="27647C6E" w15:done="0"/>
  <w15:commentEx w15:paraId="21496C50" w15:done="0"/>
  <w15:commentEx w15:paraId="4E81C2E8" w15:done="0"/>
  <w15:commentEx w15:paraId="22114568" w15:done="0"/>
  <w15:commentEx w15:paraId="1C9B2BA0" w15:done="0"/>
  <w15:commentEx w15:paraId="0B80B3D5" w15:paraIdParent="1C9B2BA0" w15:done="0"/>
  <w15:commentEx w15:paraId="23BD0C10" w15:done="0"/>
  <w15:commentEx w15:paraId="5DD59307" w15:done="0"/>
  <w15:commentEx w15:paraId="4A6C0D57" w15:done="0"/>
  <w15:commentEx w15:paraId="59504B4B" w15:done="0"/>
  <w15:commentEx w15:paraId="7168F3AD" w15:done="0"/>
  <w15:commentEx w15:paraId="2B69A93B" w15:done="0"/>
  <w15:commentEx w15:paraId="31B8A943" w15:done="0"/>
  <w15:commentEx w15:paraId="46203849" w15:done="0"/>
  <w15:commentEx w15:paraId="379D8218" w15:done="0"/>
  <w15:commentEx w15:paraId="6F4AF6F3" w15:done="0"/>
  <w15:commentEx w15:paraId="3A412F71" w15:done="0"/>
  <w15:commentEx w15:paraId="18D883CF" w15:done="0"/>
  <w15:commentEx w15:paraId="30CCDB3A" w15:done="0"/>
  <w15:commentEx w15:paraId="700B5728" w15:done="0"/>
  <w15:commentEx w15:paraId="56F59800" w15:done="0"/>
  <w15:commentEx w15:paraId="26D5240C" w15:done="0"/>
  <w15:commentEx w15:paraId="59D4B75A" w15:done="0"/>
  <w15:commentEx w15:paraId="508ACD1D" w15:done="0"/>
  <w15:commentEx w15:paraId="77EBAE12" w15:done="0"/>
  <w15:commentEx w15:paraId="2781CEE5" w15:done="0"/>
  <w15:commentEx w15:paraId="39EADF77" w15:done="0"/>
  <w15:commentEx w15:paraId="028B9B85" w15:done="0"/>
  <w15:commentEx w15:paraId="6E81536C" w15:done="0"/>
  <w15:commentEx w15:paraId="6A49BC5E" w15:done="0"/>
  <w15:commentEx w15:paraId="40D9F523" w15:done="0"/>
  <w15:commentEx w15:paraId="4F693DAD" w15:done="0"/>
  <w15:commentEx w15:paraId="218014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D280B" w16cex:dateUtc="2021-05-05T12:19:00Z"/>
  <w16cex:commentExtensible w16cex:durableId="243D60A9" w16cex:dateUtc="2021-05-05T16:21:00Z"/>
  <w16cex:commentExtensible w16cex:durableId="243D2AFD" w16cex:dateUtc="2021-05-05T12:32:00Z"/>
  <w16cex:commentExtensible w16cex:durableId="2459E0D5" w16cex:dateUtc="2021-05-27T07:11:00Z"/>
  <w16cex:commentExtensible w16cex:durableId="2459E10F" w16cex:dateUtc="2021-05-27T07:12:00Z"/>
  <w16cex:commentExtensible w16cex:durableId="24593F30" w16cex:dateUtc="2021-05-26T19:42:00Z"/>
  <w16cex:commentExtensible w16cex:durableId="243D641F" w16cex:dateUtc="2021-05-05T16:36:00Z"/>
  <w16cex:commentExtensible w16cex:durableId="2459E363" w16cex:dateUtc="2021-05-27T07:22:00Z"/>
  <w16cex:commentExtensible w16cex:durableId="243D6454" w16cex:dateUtc="2021-05-05T16:37:00Z"/>
  <w16cex:commentExtensible w16cex:durableId="2459E444" w16cex:dateUtc="2021-05-27T07:26:00Z"/>
  <w16cex:commentExtensible w16cex:durableId="243D52CF" w16cex:dateUtc="2021-05-05T15:22:00Z"/>
  <w16cex:commentExtensible w16cex:durableId="243D4EBF" w16cex:dateUtc="2021-05-05T15:05:00Z"/>
  <w16cex:commentExtensible w16cex:durableId="2459E77E" w16cex:dateUtc="2021-05-27T07:40:00Z"/>
  <w16cex:commentExtensible w16cex:durableId="243D51AD" w16cex:dateUtc="2021-05-05T15:17:00Z"/>
  <w16cex:commentExtensible w16cex:durableId="2459EAF1" w16cex:dateUtc="2021-05-27T07:54:00Z"/>
  <w16cex:commentExtensible w16cex:durableId="2459ED66" w16cex:dateUtc="2021-05-27T08:05:00Z"/>
  <w16cex:commentExtensible w16cex:durableId="2459EE8F" w16cex:dateUtc="2021-05-27T08:10:00Z"/>
  <w16cex:commentExtensible w16cex:durableId="244E0F89" w16cex:dateUtc="2021-05-05T16:15:00Z"/>
  <w16cex:commentExtensible w16cex:durableId="2459EFD3" w16cex:dateUtc="2021-05-27T08:15:00Z"/>
  <w16cex:commentExtensible w16cex:durableId="2459EFF9" w16cex:dateUtc="2021-05-27T08:16:00Z"/>
  <w16cex:commentExtensible w16cex:durableId="2459F09E" w16cex:dateUtc="2021-05-27T08:19:00Z"/>
  <w16cex:commentExtensible w16cex:durableId="243D5F49" w16cex:dateUtc="2021-05-05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3163F9" w16cid:durableId="243D280B"/>
  <w16cid:commentId w16cid:paraId="27647C6E" w16cid:durableId="243D60A9"/>
  <w16cid:commentId w16cid:paraId="21496C50" w16cid:durableId="243D2AFD"/>
  <w16cid:commentId w16cid:paraId="4E81C2E8" w16cid:durableId="2459E0D5"/>
  <w16cid:commentId w16cid:paraId="22114568" w16cid:durableId="2459E10F"/>
  <w16cid:commentId w16cid:paraId="1C9B2BA0" w16cid:durableId="244DFE14"/>
  <w16cid:commentId w16cid:paraId="0B80B3D5" w16cid:durableId="24593F30"/>
  <w16cid:commentId w16cid:paraId="23BD0C10" w16cid:durableId="243D641F"/>
  <w16cid:commentId w16cid:paraId="5DD59307" w16cid:durableId="2459E363"/>
  <w16cid:commentId w16cid:paraId="4A6C0D57" w16cid:durableId="243D6454"/>
  <w16cid:commentId w16cid:paraId="59504B4B" w16cid:durableId="2459E444"/>
  <w16cid:commentId w16cid:paraId="7168F3AD" w16cid:durableId="243D52CF"/>
  <w16cid:commentId w16cid:paraId="2B69A93B" w16cid:durableId="243D4EBF"/>
  <w16cid:commentId w16cid:paraId="31B8A943" w16cid:durableId="244DFE19"/>
  <w16cid:commentId w16cid:paraId="46203849" w16cid:durableId="2459E77E"/>
  <w16cid:commentId w16cid:paraId="379D8218" w16cid:durableId="243D51AD"/>
  <w16cid:commentId w16cid:paraId="6F4AF6F3" w16cid:durableId="244DFE1B"/>
  <w16cid:commentId w16cid:paraId="3A412F71" w16cid:durableId="2459EAF1"/>
  <w16cid:commentId w16cid:paraId="18D883CF" w16cid:durableId="2459ED66"/>
  <w16cid:commentId w16cid:paraId="30CCDB3A" w16cid:durableId="2459EE8F"/>
  <w16cid:commentId w16cid:paraId="700B5728" w16cid:durableId="244E0F89"/>
  <w16cid:commentId w16cid:paraId="56F59800" w16cid:durableId="244DFE1C"/>
  <w16cid:commentId w16cid:paraId="26D5240C" w16cid:durableId="244DFE1D"/>
  <w16cid:commentId w16cid:paraId="59D4B75A" w16cid:durableId="244DFE1E"/>
  <w16cid:commentId w16cid:paraId="508ACD1D" w16cid:durableId="244DFE1F"/>
  <w16cid:commentId w16cid:paraId="77EBAE12" w16cid:durableId="244DFE20"/>
  <w16cid:commentId w16cid:paraId="2781CEE5" w16cid:durableId="244DFE21"/>
  <w16cid:commentId w16cid:paraId="39EADF77" w16cid:durableId="244DFE22"/>
  <w16cid:commentId w16cid:paraId="028B9B85" w16cid:durableId="244DFE23"/>
  <w16cid:commentId w16cid:paraId="6E81536C" w16cid:durableId="2459EFD3"/>
  <w16cid:commentId w16cid:paraId="6A49BC5E" w16cid:durableId="2459EFF9"/>
  <w16cid:commentId w16cid:paraId="40D9F523" w16cid:durableId="244DFE24"/>
  <w16cid:commentId w16cid:paraId="4F693DAD" w16cid:durableId="2459F09E"/>
  <w16cid:commentId w16cid:paraId="21801461" w16cid:durableId="243D5F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1"/>
    <w:family w:val="roman"/>
    <w:pitch w:val="variable"/>
    <w:sig w:usb0="E00002FF" w:usb1="400004FF"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Liberation Serif">
    <w:altName w:val="Times New Roman"/>
    <w:panose1 w:val="020B0604020202020204"/>
    <w:charset w:val="01"/>
    <w:family w:val="roman"/>
    <w:pitch w:val="variable"/>
  </w:font>
  <w:font w:name="AR PL SungtiL GB">
    <w:panose1 w:val="020B0604020202020204"/>
    <w:charset w:val="00"/>
    <w:family w:val="roman"/>
    <w:notTrueType/>
    <w:pitch w:val="default"/>
  </w:font>
  <w:font w:name="Lohit Devanagari">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4C1E1A"/>
    <w:multiLevelType w:val="hybridMultilevel"/>
    <w:tmpl w:val="0AC810A8"/>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68B95757"/>
    <w:multiLevelType w:val="hybridMultilevel"/>
    <w:tmpl w:val="E40E8CD4"/>
    <w:lvl w:ilvl="0" w:tplc="D4CAC994">
      <w:numFmt w:val="bullet"/>
      <w:lvlText w:val=""/>
      <w:lvlJc w:val="left"/>
      <w:pPr>
        <w:ind w:left="720" w:hanging="360"/>
      </w:pPr>
      <w:rPr>
        <w:rFonts w:ascii="Symbol" w:eastAsiaTheme="minorEastAsia"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E243568"/>
    <w:multiLevelType w:val="hybridMultilevel"/>
    <w:tmpl w:val="FED28790"/>
    <w:lvl w:ilvl="0" w:tplc="4B4C030A">
      <w:numFmt w:val="bullet"/>
      <w:lvlText w:val=""/>
      <w:lvlJc w:val="left"/>
      <w:pPr>
        <w:ind w:left="720" w:hanging="360"/>
      </w:pPr>
      <w:rPr>
        <w:rFonts w:ascii="Symbol" w:eastAsiaTheme="minorEastAsia"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F3D1765"/>
    <w:multiLevelType w:val="hybridMultilevel"/>
    <w:tmpl w:val="17FEDA72"/>
    <w:lvl w:ilvl="0" w:tplc="FCEEFB60">
      <w:numFmt w:val="bullet"/>
      <w:lvlText w:val=""/>
      <w:lvlJc w:val="left"/>
      <w:pPr>
        <w:ind w:left="720" w:hanging="360"/>
      </w:pPr>
      <w:rPr>
        <w:rFonts w:ascii="Symbol" w:eastAsiaTheme="minorEastAsia"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redrik Levander">
    <w15:presenceInfo w15:providerId="AD" w15:userId="S::tmb-fle@lu.se::ab1b601d-74bc-4fb5-b168-640e83809c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DEF"/>
    <w:rsid w:val="00001ADA"/>
    <w:rsid w:val="000061A2"/>
    <w:rsid w:val="00007505"/>
    <w:rsid w:val="00011755"/>
    <w:rsid w:val="00017092"/>
    <w:rsid w:val="000266B7"/>
    <w:rsid w:val="00034864"/>
    <w:rsid w:val="00041E45"/>
    <w:rsid w:val="00043BF9"/>
    <w:rsid w:val="00055210"/>
    <w:rsid w:val="000558CA"/>
    <w:rsid w:val="000654AF"/>
    <w:rsid w:val="000850D5"/>
    <w:rsid w:val="00086285"/>
    <w:rsid w:val="00087267"/>
    <w:rsid w:val="00091FC4"/>
    <w:rsid w:val="000921C2"/>
    <w:rsid w:val="00093712"/>
    <w:rsid w:val="000A064F"/>
    <w:rsid w:val="000B0A43"/>
    <w:rsid w:val="000C431D"/>
    <w:rsid w:val="000C62D0"/>
    <w:rsid w:val="000D44C8"/>
    <w:rsid w:val="000F4103"/>
    <w:rsid w:val="001003ED"/>
    <w:rsid w:val="00117059"/>
    <w:rsid w:val="0013047E"/>
    <w:rsid w:val="001357C0"/>
    <w:rsid w:val="0014037A"/>
    <w:rsid w:val="00143BAE"/>
    <w:rsid w:val="00147937"/>
    <w:rsid w:val="00153C0B"/>
    <w:rsid w:val="00161E37"/>
    <w:rsid w:val="00173721"/>
    <w:rsid w:val="001844AB"/>
    <w:rsid w:val="001864F3"/>
    <w:rsid w:val="001A064A"/>
    <w:rsid w:val="001A5FF1"/>
    <w:rsid w:val="001B17C4"/>
    <w:rsid w:val="001B1989"/>
    <w:rsid w:val="001B48FA"/>
    <w:rsid w:val="001D6E1F"/>
    <w:rsid w:val="001F1B57"/>
    <w:rsid w:val="001F3088"/>
    <w:rsid w:val="001F7FD9"/>
    <w:rsid w:val="00207F05"/>
    <w:rsid w:val="0021354A"/>
    <w:rsid w:val="002140C0"/>
    <w:rsid w:val="00235B20"/>
    <w:rsid w:val="00242695"/>
    <w:rsid w:val="002635B0"/>
    <w:rsid w:val="0026449A"/>
    <w:rsid w:val="00277B48"/>
    <w:rsid w:val="0028337A"/>
    <w:rsid w:val="0028552F"/>
    <w:rsid w:val="00293FA2"/>
    <w:rsid w:val="002B4998"/>
    <w:rsid w:val="002C004F"/>
    <w:rsid w:val="002C4F5C"/>
    <w:rsid w:val="002D1CD0"/>
    <w:rsid w:val="002D431B"/>
    <w:rsid w:val="002D7BC6"/>
    <w:rsid w:val="002F69BE"/>
    <w:rsid w:val="00300788"/>
    <w:rsid w:val="00370BC1"/>
    <w:rsid w:val="003754A4"/>
    <w:rsid w:val="003815C3"/>
    <w:rsid w:val="0038460E"/>
    <w:rsid w:val="003934DF"/>
    <w:rsid w:val="00393A4F"/>
    <w:rsid w:val="003C1B77"/>
    <w:rsid w:val="003D3D9A"/>
    <w:rsid w:val="00420B95"/>
    <w:rsid w:val="00422520"/>
    <w:rsid w:val="0042511B"/>
    <w:rsid w:val="0042696C"/>
    <w:rsid w:val="00433AB4"/>
    <w:rsid w:val="004371D4"/>
    <w:rsid w:val="00446233"/>
    <w:rsid w:val="0045357C"/>
    <w:rsid w:val="00463E37"/>
    <w:rsid w:val="0047135F"/>
    <w:rsid w:val="00473E89"/>
    <w:rsid w:val="0047451B"/>
    <w:rsid w:val="00476053"/>
    <w:rsid w:val="00480E9A"/>
    <w:rsid w:val="004B225C"/>
    <w:rsid w:val="004B6EC4"/>
    <w:rsid w:val="004C4074"/>
    <w:rsid w:val="004C5FAD"/>
    <w:rsid w:val="004D1655"/>
    <w:rsid w:val="004E159D"/>
    <w:rsid w:val="004F1C93"/>
    <w:rsid w:val="00510D1E"/>
    <w:rsid w:val="00516E36"/>
    <w:rsid w:val="005304A7"/>
    <w:rsid w:val="00533A32"/>
    <w:rsid w:val="00537FBF"/>
    <w:rsid w:val="00540289"/>
    <w:rsid w:val="00540413"/>
    <w:rsid w:val="00540F57"/>
    <w:rsid w:val="005422C3"/>
    <w:rsid w:val="00570C84"/>
    <w:rsid w:val="00583E0C"/>
    <w:rsid w:val="00584C4B"/>
    <w:rsid w:val="00585D4A"/>
    <w:rsid w:val="00590BF4"/>
    <w:rsid w:val="005915D6"/>
    <w:rsid w:val="005975D3"/>
    <w:rsid w:val="005A2A7B"/>
    <w:rsid w:val="005B3C56"/>
    <w:rsid w:val="005C0D47"/>
    <w:rsid w:val="005C0F60"/>
    <w:rsid w:val="005E1289"/>
    <w:rsid w:val="005E606E"/>
    <w:rsid w:val="005F006F"/>
    <w:rsid w:val="005F7C15"/>
    <w:rsid w:val="0060172D"/>
    <w:rsid w:val="006304E6"/>
    <w:rsid w:val="0063567D"/>
    <w:rsid w:val="006423AA"/>
    <w:rsid w:val="00654898"/>
    <w:rsid w:val="00662F51"/>
    <w:rsid w:val="006655C9"/>
    <w:rsid w:val="006861B5"/>
    <w:rsid w:val="00687E22"/>
    <w:rsid w:val="00696D1D"/>
    <w:rsid w:val="006A0B62"/>
    <w:rsid w:val="006C417E"/>
    <w:rsid w:val="006D0114"/>
    <w:rsid w:val="006D2F1E"/>
    <w:rsid w:val="006D31FA"/>
    <w:rsid w:val="006F44DC"/>
    <w:rsid w:val="007046B4"/>
    <w:rsid w:val="0071004F"/>
    <w:rsid w:val="0071160E"/>
    <w:rsid w:val="00735336"/>
    <w:rsid w:val="0074622B"/>
    <w:rsid w:val="0074776C"/>
    <w:rsid w:val="00750C5E"/>
    <w:rsid w:val="00760AB8"/>
    <w:rsid w:val="00762DCB"/>
    <w:rsid w:val="0076339E"/>
    <w:rsid w:val="007669D0"/>
    <w:rsid w:val="0077574E"/>
    <w:rsid w:val="00777585"/>
    <w:rsid w:val="007840E6"/>
    <w:rsid w:val="007968D3"/>
    <w:rsid w:val="007A10DD"/>
    <w:rsid w:val="007A29A3"/>
    <w:rsid w:val="007B59F8"/>
    <w:rsid w:val="007C11BA"/>
    <w:rsid w:val="007C5918"/>
    <w:rsid w:val="007C6F7A"/>
    <w:rsid w:val="007D6977"/>
    <w:rsid w:val="007E0833"/>
    <w:rsid w:val="007E2773"/>
    <w:rsid w:val="007E3D19"/>
    <w:rsid w:val="007E6135"/>
    <w:rsid w:val="007E7CBD"/>
    <w:rsid w:val="007F1DEF"/>
    <w:rsid w:val="007F44CF"/>
    <w:rsid w:val="007F6E84"/>
    <w:rsid w:val="008010D8"/>
    <w:rsid w:val="00814141"/>
    <w:rsid w:val="00814D72"/>
    <w:rsid w:val="00817885"/>
    <w:rsid w:val="00822B68"/>
    <w:rsid w:val="0083292A"/>
    <w:rsid w:val="00836226"/>
    <w:rsid w:val="0084221E"/>
    <w:rsid w:val="00843CA7"/>
    <w:rsid w:val="0084710C"/>
    <w:rsid w:val="00857A39"/>
    <w:rsid w:val="00862461"/>
    <w:rsid w:val="00862CFE"/>
    <w:rsid w:val="008769C0"/>
    <w:rsid w:val="008818FC"/>
    <w:rsid w:val="00891E63"/>
    <w:rsid w:val="008B12C7"/>
    <w:rsid w:val="008B223F"/>
    <w:rsid w:val="008B4ECD"/>
    <w:rsid w:val="008B6B3B"/>
    <w:rsid w:val="008B6E08"/>
    <w:rsid w:val="008D2621"/>
    <w:rsid w:val="008E0FB6"/>
    <w:rsid w:val="008E64E3"/>
    <w:rsid w:val="008F0587"/>
    <w:rsid w:val="00900ECA"/>
    <w:rsid w:val="00901B94"/>
    <w:rsid w:val="00904526"/>
    <w:rsid w:val="00915BC8"/>
    <w:rsid w:val="0091673A"/>
    <w:rsid w:val="00916B11"/>
    <w:rsid w:val="0093650F"/>
    <w:rsid w:val="00942E26"/>
    <w:rsid w:val="0094456F"/>
    <w:rsid w:val="00946ACB"/>
    <w:rsid w:val="00965899"/>
    <w:rsid w:val="00965DC6"/>
    <w:rsid w:val="00972F6E"/>
    <w:rsid w:val="00981D7A"/>
    <w:rsid w:val="00987A55"/>
    <w:rsid w:val="00993A5A"/>
    <w:rsid w:val="00997D56"/>
    <w:rsid w:val="009A1850"/>
    <w:rsid w:val="009B3161"/>
    <w:rsid w:val="009B4D85"/>
    <w:rsid w:val="009B5F6A"/>
    <w:rsid w:val="009F1E31"/>
    <w:rsid w:val="00A320AB"/>
    <w:rsid w:val="00A360F9"/>
    <w:rsid w:val="00A40F01"/>
    <w:rsid w:val="00A45A90"/>
    <w:rsid w:val="00A53AC1"/>
    <w:rsid w:val="00A620C1"/>
    <w:rsid w:val="00A7291B"/>
    <w:rsid w:val="00A767B4"/>
    <w:rsid w:val="00A778CF"/>
    <w:rsid w:val="00A83F3F"/>
    <w:rsid w:val="00AA1A7E"/>
    <w:rsid w:val="00AA2E8C"/>
    <w:rsid w:val="00AA34B2"/>
    <w:rsid w:val="00AB6625"/>
    <w:rsid w:val="00AB776F"/>
    <w:rsid w:val="00AC089E"/>
    <w:rsid w:val="00AC1D96"/>
    <w:rsid w:val="00AC203F"/>
    <w:rsid w:val="00AC230E"/>
    <w:rsid w:val="00AE5105"/>
    <w:rsid w:val="00AE6636"/>
    <w:rsid w:val="00AE6689"/>
    <w:rsid w:val="00AE7CD2"/>
    <w:rsid w:val="00AF1CD7"/>
    <w:rsid w:val="00AF6B1E"/>
    <w:rsid w:val="00AF7FF4"/>
    <w:rsid w:val="00B10DD6"/>
    <w:rsid w:val="00B42CC2"/>
    <w:rsid w:val="00B440EC"/>
    <w:rsid w:val="00B45204"/>
    <w:rsid w:val="00B6496A"/>
    <w:rsid w:val="00B65361"/>
    <w:rsid w:val="00B662E5"/>
    <w:rsid w:val="00B703B4"/>
    <w:rsid w:val="00B71957"/>
    <w:rsid w:val="00B71E8A"/>
    <w:rsid w:val="00B7333F"/>
    <w:rsid w:val="00B80263"/>
    <w:rsid w:val="00B802D9"/>
    <w:rsid w:val="00B909F0"/>
    <w:rsid w:val="00B92D37"/>
    <w:rsid w:val="00B96665"/>
    <w:rsid w:val="00BA490B"/>
    <w:rsid w:val="00BA6680"/>
    <w:rsid w:val="00BB566B"/>
    <w:rsid w:val="00BE18EC"/>
    <w:rsid w:val="00BE247B"/>
    <w:rsid w:val="00BE3AAE"/>
    <w:rsid w:val="00BE5CF7"/>
    <w:rsid w:val="00BE60B1"/>
    <w:rsid w:val="00BE7692"/>
    <w:rsid w:val="00C03E51"/>
    <w:rsid w:val="00C151A1"/>
    <w:rsid w:val="00C34E33"/>
    <w:rsid w:val="00C35956"/>
    <w:rsid w:val="00C36AB0"/>
    <w:rsid w:val="00C410D0"/>
    <w:rsid w:val="00C44D6A"/>
    <w:rsid w:val="00C52170"/>
    <w:rsid w:val="00C64DF0"/>
    <w:rsid w:val="00C735E4"/>
    <w:rsid w:val="00C74882"/>
    <w:rsid w:val="00C74B10"/>
    <w:rsid w:val="00C85AB4"/>
    <w:rsid w:val="00C86F85"/>
    <w:rsid w:val="00C91C86"/>
    <w:rsid w:val="00C947D1"/>
    <w:rsid w:val="00CB1E4E"/>
    <w:rsid w:val="00CB6685"/>
    <w:rsid w:val="00CC3851"/>
    <w:rsid w:val="00CC3CD3"/>
    <w:rsid w:val="00CF1CDD"/>
    <w:rsid w:val="00D04496"/>
    <w:rsid w:val="00D12BBA"/>
    <w:rsid w:val="00D13A20"/>
    <w:rsid w:val="00D13AD1"/>
    <w:rsid w:val="00D218FE"/>
    <w:rsid w:val="00D25917"/>
    <w:rsid w:val="00D30581"/>
    <w:rsid w:val="00D33181"/>
    <w:rsid w:val="00D33A97"/>
    <w:rsid w:val="00D37413"/>
    <w:rsid w:val="00D375CD"/>
    <w:rsid w:val="00D37A02"/>
    <w:rsid w:val="00D45301"/>
    <w:rsid w:val="00D47CD2"/>
    <w:rsid w:val="00D54900"/>
    <w:rsid w:val="00D60A90"/>
    <w:rsid w:val="00D74C03"/>
    <w:rsid w:val="00D80801"/>
    <w:rsid w:val="00D86018"/>
    <w:rsid w:val="00D87F0B"/>
    <w:rsid w:val="00DC5FCF"/>
    <w:rsid w:val="00DC7D9C"/>
    <w:rsid w:val="00DE0A3F"/>
    <w:rsid w:val="00DE5CFC"/>
    <w:rsid w:val="00E0362D"/>
    <w:rsid w:val="00E04E9F"/>
    <w:rsid w:val="00E071D2"/>
    <w:rsid w:val="00E27951"/>
    <w:rsid w:val="00E3019A"/>
    <w:rsid w:val="00E325F6"/>
    <w:rsid w:val="00E64804"/>
    <w:rsid w:val="00E752EA"/>
    <w:rsid w:val="00EA0FFF"/>
    <w:rsid w:val="00EC3A16"/>
    <w:rsid w:val="00ED2407"/>
    <w:rsid w:val="00ED3173"/>
    <w:rsid w:val="00EE7483"/>
    <w:rsid w:val="00EF3894"/>
    <w:rsid w:val="00EF65D5"/>
    <w:rsid w:val="00F068EF"/>
    <w:rsid w:val="00F12440"/>
    <w:rsid w:val="00F14BFE"/>
    <w:rsid w:val="00F16134"/>
    <w:rsid w:val="00F22714"/>
    <w:rsid w:val="00F24F89"/>
    <w:rsid w:val="00F274F7"/>
    <w:rsid w:val="00F35565"/>
    <w:rsid w:val="00F46D91"/>
    <w:rsid w:val="00F55ED4"/>
    <w:rsid w:val="00F66538"/>
    <w:rsid w:val="00F80972"/>
    <w:rsid w:val="00F85386"/>
    <w:rsid w:val="00F862D0"/>
    <w:rsid w:val="00F9039F"/>
    <w:rsid w:val="00F96A5D"/>
    <w:rsid w:val="00FA4F91"/>
    <w:rsid w:val="00FA6D8C"/>
    <w:rsid w:val="00FB15DA"/>
    <w:rsid w:val="00FC0CD6"/>
    <w:rsid w:val="00FC6534"/>
    <w:rsid w:val="00FE7D4C"/>
    <w:rsid w:val="00FF57AD"/>
    <w:rsid w:val="426E304D"/>
    <w:rsid w:val="4D8BC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614A64"/>
  <w14:defaultImageDpi w14:val="300"/>
  <w15:docId w15:val="{C13D141E-8514-DC47-B318-BC68AD16E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23AA"/>
    <w:rPr>
      <w:sz w:val="18"/>
      <w:szCs w:val="18"/>
    </w:rPr>
  </w:style>
  <w:style w:type="paragraph" w:styleId="CommentText">
    <w:name w:val="annotation text"/>
    <w:basedOn w:val="Normal"/>
    <w:link w:val="CommentTextChar"/>
    <w:uiPriority w:val="99"/>
    <w:semiHidden/>
    <w:unhideWhenUsed/>
    <w:rsid w:val="006423AA"/>
  </w:style>
  <w:style w:type="character" w:customStyle="1" w:styleId="CommentTextChar">
    <w:name w:val="Comment Text Char"/>
    <w:basedOn w:val="DefaultParagraphFont"/>
    <w:link w:val="CommentText"/>
    <w:uiPriority w:val="99"/>
    <w:semiHidden/>
    <w:rsid w:val="006423AA"/>
  </w:style>
  <w:style w:type="paragraph" w:styleId="CommentSubject">
    <w:name w:val="annotation subject"/>
    <w:basedOn w:val="CommentText"/>
    <w:next w:val="CommentText"/>
    <w:link w:val="CommentSubjectChar"/>
    <w:uiPriority w:val="99"/>
    <w:semiHidden/>
    <w:unhideWhenUsed/>
    <w:rsid w:val="006423AA"/>
    <w:rPr>
      <w:b/>
      <w:bCs/>
      <w:sz w:val="20"/>
      <w:szCs w:val="20"/>
    </w:rPr>
  </w:style>
  <w:style w:type="character" w:customStyle="1" w:styleId="CommentSubjectChar">
    <w:name w:val="Comment Subject Char"/>
    <w:basedOn w:val="CommentTextChar"/>
    <w:link w:val="CommentSubject"/>
    <w:uiPriority w:val="99"/>
    <w:semiHidden/>
    <w:rsid w:val="006423AA"/>
    <w:rPr>
      <w:b/>
      <w:bCs/>
      <w:sz w:val="20"/>
      <w:szCs w:val="20"/>
    </w:rPr>
  </w:style>
  <w:style w:type="paragraph" w:styleId="BalloonText">
    <w:name w:val="Balloon Text"/>
    <w:basedOn w:val="Normal"/>
    <w:link w:val="BalloonTextChar"/>
    <w:uiPriority w:val="99"/>
    <w:semiHidden/>
    <w:unhideWhenUsed/>
    <w:rsid w:val="006423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23AA"/>
    <w:rPr>
      <w:rFonts w:ascii="Lucida Grande" w:hAnsi="Lucida Grande" w:cs="Lucida Grande"/>
      <w:sz w:val="18"/>
      <w:szCs w:val="18"/>
    </w:rPr>
  </w:style>
  <w:style w:type="paragraph" w:customStyle="1" w:styleId="Standard">
    <w:name w:val="Standard"/>
    <w:rsid w:val="00891E63"/>
    <w:pPr>
      <w:suppressAutoHyphens/>
      <w:autoSpaceDN w:val="0"/>
      <w:textAlignment w:val="baseline"/>
    </w:pPr>
    <w:rPr>
      <w:rFonts w:ascii="Liberation Serif" w:eastAsia="AR PL SungtiL GB" w:hAnsi="Liberation Serif" w:cs="Lohit Devanagari"/>
      <w:kern w:val="3"/>
      <w:lang w:eastAsia="zh-CN" w:bidi="hi-IN"/>
    </w:rPr>
  </w:style>
  <w:style w:type="paragraph" w:styleId="NormalWeb">
    <w:name w:val="Normal (Web)"/>
    <w:basedOn w:val="Normal"/>
    <w:uiPriority w:val="99"/>
    <w:semiHidden/>
    <w:unhideWhenUsed/>
    <w:rsid w:val="00F55ED4"/>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EF3894"/>
    <w:pPr>
      <w:ind w:left="720"/>
      <w:contextualSpacing/>
    </w:pPr>
  </w:style>
  <w:style w:type="character" w:styleId="Strong">
    <w:name w:val="Strong"/>
    <w:basedOn w:val="DefaultParagraphFont"/>
    <w:uiPriority w:val="22"/>
    <w:qFormat/>
    <w:rsid w:val="00BE5CF7"/>
    <w:rPr>
      <w:b/>
      <w:bCs/>
    </w:rPr>
  </w:style>
  <w:style w:type="character" w:styleId="Hyperlink">
    <w:name w:val="Hyperlink"/>
    <w:basedOn w:val="DefaultParagraphFont"/>
    <w:uiPriority w:val="99"/>
    <w:unhideWhenUsed/>
    <w:rsid w:val="00A83F3F"/>
    <w:rPr>
      <w:color w:val="0000FF" w:themeColor="hyperlink"/>
      <w:u w:val="single"/>
    </w:rPr>
  </w:style>
  <w:style w:type="character" w:customStyle="1" w:styleId="Olstomnmnande1">
    <w:name w:val="Olöst omnämnande1"/>
    <w:basedOn w:val="DefaultParagraphFont"/>
    <w:uiPriority w:val="99"/>
    <w:semiHidden/>
    <w:unhideWhenUsed/>
    <w:rsid w:val="00A83F3F"/>
    <w:rPr>
      <w:color w:val="605E5C"/>
      <w:shd w:val="clear" w:color="auto" w:fill="E1DFDD"/>
    </w:rPr>
  </w:style>
  <w:style w:type="paragraph" w:styleId="Revision">
    <w:name w:val="Revision"/>
    <w:hidden/>
    <w:uiPriority w:val="99"/>
    <w:semiHidden/>
    <w:rsid w:val="00DE0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60828">
      <w:bodyDiv w:val="1"/>
      <w:marLeft w:val="0"/>
      <w:marRight w:val="0"/>
      <w:marTop w:val="0"/>
      <w:marBottom w:val="0"/>
      <w:divBdr>
        <w:top w:val="none" w:sz="0" w:space="0" w:color="auto"/>
        <w:left w:val="none" w:sz="0" w:space="0" w:color="auto"/>
        <w:bottom w:val="none" w:sz="0" w:space="0" w:color="auto"/>
        <w:right w:val="none" w:sz="0" w:space="0" w:color="auto"/>
      </w:divBdr>
    </w:div>
    <w:div w:id="144784401">
      <w:bodyDiv w:val="1"/>
      <w:marLeft w:val="0"/>
      <w:marRight w:val="0"/>
      <w:marTop w:val="0"/>
      <w:marBottom w:val="0"/>
      <w:divBdr>
        <w:top w:val="none" w:sz="0" w:space="0" w:color="auto"/>
        <w:left w:val="none" w:sz="0" w:space="0" w:color="auto"/>
        <w:bottom w:val="none" w:sz="0" w:space="0" w:color="auto"/>
        <w:right w:val="none" w:sz="0" w:space="0" w:color="auto"/>
      </w:divBdr>
    </w:div>
    <w:div w:id="209734628">
      <w:bodyDiv w:val="1"/>
      <w:marLeft w:val="0"/>
      <w:marRight w:val="0"/>
      <w:marTop w:val="0"/>
      <w:marBottom w:val="0"/>
      <w:divBdr>
        <w:top w:val="none" w:sz="0" w:space="0" w:color="auto"/>
        <w:left w:val="none" w:sz="0" w:space="0" w:color="auto"/>
        <w:bottom w:val="none" w:sz="0" w:space="0" w:color="auto"/>
        <w:right w:val="none" w:sz="0" w:space="0" w:color="auto"/>
      </w:divBdr>
    </w:div>
    <w:div w:id="350642121">
      <w:bodyDiv w:val="1"/>
      <w:marLeft w:val="0"/>
      <w:marRight w:val="0"/>
      <w:marTop w:val="0"/>
      <w:marBottom w:val="0"/>
      <w:divBdr>
        <w:top w:val="none" w:sz="0" w:space="0" w:color="auto"/>
        <w:left w:val="none" w:sz="0" w:space="0" w:color="auto"/>
        <w:bottom w:val="none" w:sz="0" w:space="0" w:color="auto"/>
        <w:right w:val="none" w:sz="0" w:space="0" w:color="auto"/>
      </w:divBdr>
    </w:div>
    <w:div w:id="445976313">
      <w:bodyDiv w:val="1"/>
      <w:marLeft w:val="0"/>
      <w:marRight w:val="0"/>
      <w:marTop w:val="0"/>
      <w:marBottom w:val="0"/>
      <w:divBdr>
        <w:top w:val="none" w:sz="0" w:space="0" w:color="auto"/>
        <w:left w:val="none" w:sz="0" w:space="0" w:color="auto"/>
        <w:bottom w:val="none" w:sz="0" w:space="0" w:color="auto"/>
        <w:right w:val="none" w:sz="0" w:space="0" w:color="auto"/>
      </w:divBdr>
    </w:div>
    <w:div w:id="464740665">
      <w:bodyDiv w:val="1"/>
      <w:marLeft w:val="0"/>
      <w:marRight w:val="0"/>
      <w:marTop w:val="0"/>
      <w:marBottom w:val="0"/>
      <w:divBdr>
        <w:top w:val="none" w:sz="0" w:space="0" w:color="auto"/>
        <w:left w:val="none" w:sz="0" w:space="0" w:color="auto"/>
        <w:bottom w:val="none" w:sz="0" w:space="0" w:color="auto"/>
        <w:right w:val="none" w:sz="0" w:space="0" w:color="auto"/>
      </w:divBdr>
    </w:div>
    <w:div w:id="471096511">
      <w:bodyDiv w:val="1"/>
      <w:marLeft w:val="0"/>
      <w:marRight w:val="0"/>
      <w:marTop w:val="0"/>
      <w:marBottom w:val="0"/>
      <w:divBdr>
        <w:top w:val="none" w:sz="0" w:space="0" w:color="auto"/>
        <w:left w:val="none" w:sz="0" w:space="0" w:color="auto"/>
        <w:bottom w:val="none" w:sz="0" w:space="0" w:color="auto"/>
        <w:right w:val="none" w:sz="0" w:space="0" w:color="auto"/>
      </w:divBdr>
    </w:div>
    <w:div w:id="573661891">
      <w:bodyDiv w:val="1"/>
      <w:marLeft w:val="0"/>
      <w:marRight w:val="0"/>
      <w:marTop w:val="0"/>
      <w:marBottom w:val="0"/>
      <w:divBdr>
        <w:top w:val="none" w:sz="0" w:space="0" w:color="auto"/>
        <w:left w:val="none" w:sz="0" w:space="0" w:color="auto"/>
        <w:bottom w:val="none" w:sz="0" w:space="0" w:color="auto"/>
        <w:right w:val="none" w:sz="0" w:space="0" w:color="auto"/>
      </w:divBdr>
    </w:div>
    <w:div w:id="599606051">
      <w:bodyDiv w:val="1"/>
      <w:marLeft w:val="0"/>
      <w:marRight w:val="0"/>
      <w:marTop w:val="0"/>
      <w:marBottom w:val="0"/>
      <w:divBdr>
        <w:top w:val="none" w:sz="0" w:space="0" w:color="auto"/>
        <w:left w:val="none" w:sz="0" w:space="0" w:color="auto"/>
        <w:bottom w:val="none" w:sz="0" w:space="0" w:color="auto"/>
        <w:right w:val="none" w:sz="0" w:space="0" w:color="auto"/>
      </w:divBdr>
    </w:div>
    <w:div w:id="857431340">
      <w:bodyDiv w:val="1"/>
      <w:marLeft w:val="0"/>
      <w:marRight w:val="0"/>
      <w:marTop w:val="0"/>
      <w:marBottom w:val="0"/>
      <w:divBdr>
        <w:top w:val="none" w:sz="0" w:space="0" w:color="auto"/>
        <w:left w:val="none" w:sz="0" w:space="0" w:color="auto"/>
        <w:bottom w:val="none" w:sz="0" w:space="0" w:color="auto"/>
        <w:right w:val="none" w:sz="0" w:space="0" w:color="auto"/>
      </w:divBdr>
    </w:div>
    <w:div w:id="951404595">
      <w:bodyDiv w:val="1"/>
      <w:marLeft w:val="0"/>
      <w:marRight w:val="0"/>
      <w:marTop w:val="0"/>
      <w:marBottom w:val="0"/>
      <w:divBdr>
        <w:top w:val="none" w:sz="0" w:space="0" w:color="auto"/>
        <w:left w:val="none" w:sz="0" w:space="0" w:color="auto"/>
        <w:bottom w:val="none" w:sz="0" w:space="0" w:color="auto"/>
        <w:right w:val="none" w:sz="0" w:space="0" w:color="auto"/>
      </w:divBdr>
    </w:div>
    <w:div w:id="1445272848">
      <w:bodyDiv w:val="1"/>
      <w:marLeft w:val="0"/>
      <w:marRight w:val="0"/>
      <w:marTop w:val="0"/>
      <w:marBottom w:val="0"/>
      <w:divBdr>
        <w:top w:val="none" w:sz="0" w:space="0" w:color="auto"/>
        <w:left w:val="none" w:sz="0" w:space="0" w:color="auto"/>
        <w:bottom w:val="none" w:sz="0" w:space="0" w:color="auto"/>
        <w:right w:val="none" w:sz="0" w:space="0" w:color="auto"/>
      </w:divBdr>
    </w:div>
    <w:div w:id="1741563616">
      <w:bodyDiv w:val="1"/>
      <w:marLeft w:val="0"/>
      <w:marRight w:val="0"/>
      <w:marTop w:val="0"/>
      <w:marBottom w:val="0"/>
      <w:divBdr>
        <w:top w:val="none" w:sz="0" w:space="0" w:color="auto"/>
        <w:left w:val="none" w:sz="0" w:space="0" w:color="auto"/>
        <w:bottom w:val="none" w:sz="0" w:space="0" w:color="auto"/>
        <w:right w:val="none" w:sz="0" w:space="0" w:color="auto"/>
      </w:divBdr>
    </w:div>
    <w:div w:id="1777599069">
      <w:bodyDiv w:val="1"/>
      <w:marLeft w:val="0"/>
      <w:marRight w:val="0"/>
      <w:marTop w:val="0"/>
      <w:marBottom w:val="0"/>
      <w:divBdr>
        <w:top w:val="none" w:sz="0" w:space="0" w:color="auto"/>
        <w:left w:val="none" w:sz="0" w:space="0" w:color="auto"/>
        <w:bottom w:val="none" w:sz="0" w:space="0" w:color="auto"/>
        <w:right w:val="none" w:sz="0" w:space="0" w:color="auto"/>
      </w:divBdr>
    </w:div>
    <w:div w:id="1852793285">
      <w:bodyDiv w:val="1"/>
      <w:marLeft w:val="0"/>
      <w:marRight w:val="0"/>
      <w:marTop w:val="0"/>
      <w:marBottom w:val="0"/>
      <w:divBdr>
        <w:top w:val="none" w:sz="0" w:space="0" w:color="auto"/>
        <w:left w:val="none" w:sz="0" w:space="0" w:color="auto"/>
        <w:bottom w:val="none" w:sz="0" w:space="0" w:color="auto"/>
        <w:right w:val="none" w:sz="0" w:space="0" w:color="auto"/>
      </w:divBdr>
    </w:div>
    <w:div w:id="2000186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teomicsdb.org/pros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15</Pages>
  <Words>23160</Words>
  <Characters>132017</Characters>
  <Application>Microsoft Office Word</Application>
  <DocSecurity>0</DocSecurity>
  <Lines>1100</Lines>
  <Paragraphs>309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154868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Siino</dc:creator>
  <cp:keywords/>
  <dc:description/>
  <cp:lastModifiedBy>Ash</cp:lastModifiedBy>
  <cp:revision>4</cp:revision>
  <cp:lastPrinted>2020-08-25T08:36:00Z</cp:lastPrinted>
  <dcterms:created xsi:type="dcterms:W3CDTF">2021-05-27T07:09:00Z</dcterms:created>
  <dcterms:modified xsi:type="dcterms:W3CDTF">2021-05-27T08:21:00Z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18e032dd-0442-3ad3-a765-b76f9e056f77</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http://csl.mendeley.com/styles/487217361/biomed-central-2</vt:lpwstr>
  </property>
  <property fmtid="{D5CDD505-2E9C-101B-9397-08002B2CF9AE}" pid="12" name="Mendeley Recent Style Name 3_1">
    <vt:lpwstr>BioMed Central - Valentina Siino</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http://csl.mendeley.com/styles/487217361/journal-of-nutrition</vt:lpwstr>
  </property>
  <property fmtid="{D5CDD505-2E9C-101B-9397-08002B2CF9AE}" pid="16" name="Mendeley Recent Style Name 5_1">
    <vt:lpwstr>Journal of Nutrition - Valentina Siino</vt:lpwstr>
  </property>
  <property fmtid="{D5CDD505-2E9C-101B-9397-08002B2CF9AE}" pid="17" name="Mendeley Recent Style Id 6_1">
    <vt:lpwstr>http://csl.mendeley.com/styles/487217361/springer-vancouver-brackets-6</vt:lpwstr>
  </property>
  <property fmtid="{D5CDD505-2E9C-101B-9397-08002B2CF9AE}" pid="18" name="Mendeley Recent Style Name 6_1">
    <vt:lpwstr>Springer Vancouver (brackets) - Valentina Siino</vt:lpwstr>
  </property>
  <property fmtid="{D5CDD505-2E9C-101B-9397-08002B2CF9AE}" pid="19" name="Mendeley Recent Style Id 7_1">
    <vt:lpwstr>http://www.zotero.org/styles/the-journal-of-nutritional-biochemistry</vt:lpwstr>
  </property>
  <property fmtid="{D5CDD505-2E9C-101B-9397-08002B2CF9AE}" pid="20" name="Mendeley Recent Style Name 7_1">
    <vt:lpwstr>The Journal of Nutritional Biochemistry</vt:lpwstr>
  </property>
  <property fmtid="{D5CDD505-2E9C-101B-9397-08002B2CF9AE}" pid="21" name="Mendeley Recent Style Id 8_1">
    <vt:lpwstr>http://www.zotero.org/styles/translational-psychiatry</vt:lpwstr>
  </property>
  <property fmtid="{D5CDD505-2E9C-101B-9397-08002B2CF9AE}" pid="22" name="Mendeley Recent Style Name 8_1">
    <vt:lpwstr>Translational Psychiatry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