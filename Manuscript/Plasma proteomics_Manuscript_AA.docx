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AC14" w14:textId="6DB128A3" w:rsidR="007F1DEF" w:rsidRPr="00A360F9" w:rsidRDefault="007E6135" w:rsidP="00A360F9">
      <w:pPr>
        <w:jc w:val="both"/>
        <w:rPr>
          <w:sz w:val="30"/>
          <w:szCs w:val="30"/>
        </w:rPr>
      </w:pPr>
      <w:r>
        <w:rPr>
          <w:sz w:val="30"/>
          <w:szCs w:val="30"/>
        </w:rPr>
        <w:t>Label-free p</w:t>
      </w:r>
      <w:r w:rsidR="00862CFE">
        <w:rPr>
          <w:sz w:val="30"/>
          <w:szCs w:val="30"/>
        </w:rPr>
        <w:t xml:space="preserve">lasma proteomics profiling of healthy individuals across lifespan in a Sicilian Cohort </w:t>
      </w:r>
    </w:p>
    <w:p w14:paraId="4B2747C4" w14:textId="1A09AAD2" w:rsidR="007F1DEF" w:rsidRDefault="007F1DEF" w:rsidP="00A360F9">
      <w:pPr>
        <w:jc w:val="both"/>
      </w:pPr>
    </w:p>
    <w:p w14:paraId="7FEAE8F5" w14:textId="6B46CA21" w:rsidR="00B6496A" w:rsidRDefault="00B6496A" w:rsidP="00A360F9">
      <w:pPr>
        <w:jc w:val="both"/>
      </w:pPr>
      <w:r>
        <w:t xml:space="preserve">Valentina </w:t>
      </w:r>
      <w:proofErr w:type="spellStart"/>
      <w:r>
        <w:t>Siino</w:t>
      </w:r>
      <w:proofErr w:type="spellEnd"/>
      <w:r>
        <w:t xml:space="preserve">, </w:t>
      </w:r>
      <w:r w:rsidR="005F7C15">
        <w:t xml:space="preserve">Giulia </w:t>
      </w:r>
      <w:proofErr w:type="spellStart"/>
      <w:r w:rsidR="005F7C15">
        <w:t>Accardi</w:t>
      </w:r>
      <w:proofErr w:type="spellEnd"/>
      <w:r w:rsidR="005F7C15">
        <w:t xml:space="preserve">, Ashfaq Ali, Anna Aiello, Sergio </w:t>
      </w:r>
      <w:proofErr w:type="spellStart"/>
      <w:r w:rsidR="005F7C15">
        <w:t>Mosquim</w:t>
      </w:r>
      <w:proofErr w:type="spellEnd"/>
      <w:r w:rsidR="005F7C15">
        <w:t xml:space="preserve"> Junior, Giuseppina </w:t>
      </w:r>
      <w:proofErr w:type="spellStart"/>
      <w:r w:rsidR="005F7C15">
        <w:t>Candore</w:t>
      </w:r>
      <w:proofErr w:type="spellEnd"/>
      <w:r w:rsidR="005F7C15">
        <w:t xml:space="preserve">, </w:t>
      </w:r>
      <w:proofErr w:type="spellStart"/>
      <w:r w:rsidR="005F7C15">
        <w:t>Calogero</w:t>
      </w:r>
      <w:proofErr w:type="spellEnd"/>
      <w:r w:rsidR="005F7C15">
        <w:t xml:space="preserve"> Caruso, Fredrik Levander and Sonya </w:t>
      </w:r>
      <w:proofErr w:type="spellStart"/>
      <w:r w:rsidR="005F7C15">
        <w:t>Vasto</w:t>
      </w:r>
      <w:proofErr w:type="spellEnd"/>
    </w:p>
    <w:p w14:paraId="71F7F62D" w14:textId="77777777" w:rsidR="00B6496A" w:rsidRDefault="00B6496A" w:rsidP="00A360F9">
      <w:pPr>
        <w:jc w:val="both"/>
      </w:pPr>
    </w:p>
    <w:p w14:paraId="3AFFA2A4" w14:textId="6DB2CDE4" w:rsidR="00087267" w:rsidRDefault="00087267" w:rsidP="00A360F9">
      <w:pPr>
        <w:spacing w:line="360" w:lineRule="auto"/>
        <w:jc w:val="both"/>
        <w:rPr>
          <w:b/>
        </w:rPr>
      </w:pPr>
      <w:r>
        <w:rPr>
          <w:b/>
        </w:rPr>
        <w:t xml:space="preserve">Abstract </w:t>
      </w:r>
    </w:p>
    <w:p w14:paraId="7C0F3009" w14:textId="77777777" w:rsidR="00087267" w:rsidRDefault="00087267" w:rsidP="00A360F9">
      <w:pPr>
        <w:spacing w:line="360" w:lineRule="auto"/>
        <w:jc w:val="both"/>
        <w:rPr>
          <w:b/>
        </w:rPr>
      </w:pPr>
    </w:p>
    <w:p w14:paraId="6DF7581B" w14:textId="0E5B5371" w:rsidR="00093712" w:rsidRDefault="00093712" w:rsidP="00A360F9">
      <w:pPr>
        <w:spacing w:line="360" w:lineRule="auto"/>
        <w:jc w:val="both"/>
        <w:rPr>
          <w:b/>
        </w:rPr>
      </w:pPr>
      <w:r>
        <w:rPr>
          <w:b/>
        </w:rPr>
        <w:t>Introduction</w:t>
      </w:r>
    </w:p>
    <w:p w14:paraId="11D4089E" w14:textId="454D5453" w:rsidR="00093712" w:rsidRDefault="00093712" w:rsidP="00A360F9">
      <w:pPr>
        <w:spacing w:line="360" w:lineRule="auto"/>
        <w:jc w:val="both"/>
      </w:pPr>
      <w:r w:rsidRPr="00093712">
        <w:t xml:space="preserve">Ageing, </w:t>
      </w:r>
      <w:r>
        <w:t>defined as a time-dependent functional decline of living organisms (Lopez-</w:t>
      </w:r>
      <w:proofErr w:type="spellStart"/>
      <w:r>
        <w:t>Otin</w:t>
      </w:r>
      <w:proofErr w:type="spellEnd"/>
      <w:r>
        <w:t xml:space="preserve"> C, Cell 2013), is characterized by a </w:t>
      </w:r>
      <w:r w:rsidR="00277B48">
        <w:t xml:space="preserve">progressive </w:t>
      </w:r>
      <w:r>
        <w:t xml:space="preserve">deterioration </w:t>
      </w:r>
      <w:r w:rsidR="00277B48">
        <w:t>of physiological functions, often leading to development of age-related diseases. Major age-related disorders include atherosclerosis, neurodegenerative disorders an</w:t>
      </w:r>
      <w:r w:rsidR="00D45301">
        <w:t>d diabetes (</w:t>
      </w:r>
      <w:proofErr w:type="spellStart"/>
      <w:r w:rsidR="00D45301">
        <w:t>Vasto</w:t>
      </w:r>
      <w:proofErr w:type="spellEnd"/>
      <w:r w:rsidR="00D45301">
        <w:t xml:space="preserve"> S et al, Front </w:t>
      </w:r>
      <w:proofErr w:type="spellStart"/>
      <w:r w:rsidR="00D45301">
        <w:t>Biosci</w:t>
      </w:r>
      <w:proofErr w:type="spellEnd"/>
      <w:r w:rsidR="00D45301">
        <w:t xml:space="preserve"> 2010). </w:t>
      </w:r>
    </w:p>
    <w:p w14:paraId="60B78D3B" w14:textId="28073D39" w:rsidR="00537FBF" w:rsidRDefault="00D45301" w:rsidP="00A360F9">
      <w:pPr>
        <w:spacing w:line="360" w:lineRule="auto"/>
        <w:jc w:val="both"/>
      </w:pPr>
      <w:r>
        <w:t xml:space="preserve">Several factors have been characterized as </w:t>
      </w:r>
      <w:r w:rsidR="00997D56">
        <w:t>risks for the development of age-related diseases such as: genomic predispositions, telomeric and epigenetic alterations, mitochondrial dysfunction and cellular senescence (Lopez-</w:t>
      </w:r>
      <w:proofErr w:type="spellStart"/>
      <w:r w:rsidR="00997D56">
        <w:t>Otin</w:t>
      </w:r>
      <w:proofErr w:type="spellEnd"/>
      <w:r w:rsidR="00997D56">
        <w:t xml:space="preserve">, Cell 2013). </w:t>
      </w:r>
      <w:r w:rsidR="00516E36">
        <w:t xml:space="preserve">Also, chronic systemic inflammation might lead to higher risk of </w:t>
      </w:r>
      <w:r w:rsidR="00993A5A">
        <w:t xml:space="preserve">developing </w:t>
      </w:r>
      <w:r w:rsidR="00516E36">
        <w:t>cardiovascular disease, both representing a major cause of dea</w:t>
      </w:r>
      <w:r w:rsidR="0071160E">
        <w:t>th in people over 65 years old (</w:t>
      </w:r>
      <w:proofErr w:type="spellStart"/>
      <w:r w:rsidR="0071160E">
        <w:t>Ferrucci</w:t>
      </w:r>
      <w:proofErr w:type="spellEnd"/>
      <w:r w:rsidR="0071160E">
        <w:t xml:space="preserve"> and </w:t>
      </w:r>
      <w:proofErr w:type="spellStart"/>
      <w:r w:rsidR="0071160E">
        <w:t>Fabbri</w:t>
      </w:r>
      <w:proofErr w:type="spellEnd"/>
      <w:r w:rsidR="0071160E">
        <w:t xml:space="preserve"> 2018). </w:t>
      </w:r>
    </w:p>
    <w:p w14:paraId="42A8C73F" w14:textId="7F00DCB8" w:rsidR="00D45301" w:rsidRDefault="0071160E" w:rsidP="00A360F9">
      <w:pPr>
        <w:spacing w:line="360" w:lineRule="auto"/>
        <w:jc w:val="both"/>
      </w:pPr>
      <w:r>
        <w:t>Long-lived individuals (LLs) represent a good model of healthy age</w:t>
      </w:r>
      <w:r w:rsidR="00537FBF">
        <w:t xml:space="preserve">ing since, during the years, they have </w:t>
      </w:r>
      <w:r w:rsidR="007A29A3">
        <w:t>escaped</w:t>
      </w:r>
      <w:r w:rsidR="00537FBF">
        <w:t xml:space="preserve"> the development of age-related diseases and </w:t>
      </w:r>
      <w:r w:rsidR="00993A5A">
        <w:t>show</w:t>
      </w:r>
      <w:r w:rsidR="00537FBF">
        <w:t xml:space="preserve"> good health. </w:t>
      </w:r>
      <w:r w:rsidR="007A29A3">
        <w:t>Investigating</w:t>
      </w:r>
      <w:r w:rsidR="00AC203F">
        <w:t xml:space="preserve"> ageing</w:t>
      </w:r>
      <w:r w:rsidR="007A29A3">
        <w:t xml:space="preserve"> mechanisms</w:t>
      </w:r>
      <w:r w:rsidR="00AC203F">
        <w:t xml:space="preserve"> and, even more, how LLIs have developed a healthy ageing process, </w:t>
      </w:r>
      <w:r w:rsidR="007A29A3">
        <w:t>is of great interest to unravel potential bi</w:t>
      </w:r>
      <w:r w:rsidR="00CC3CD3">
        <w:t xml:space="preserve">omarkers that could prolong </w:t>
      </w:r>
      <w:r w:rsidR="007A29A3">
        <w:t>human lifespan</w:t>
      </w:r>
      <w:r w:rsidR="00993A5A">
        <w:t xml:space="preserve"> and/or promote healthy ageing</w:t>
      </w:r>
      <w:r w:rsidR="007A29A3">
        <w:t>.</w:t>
      </w:r>
      <w:r w:rsidR="00AC203F">
        <w:t xml:space="preserve"> </w:t>
      </w:r>
      <w:r w:rsidR="00F9039F">
        <w:t>Even though plasma proteomics is very challenging due to</w:t>
      </w:r>
      <w:r w:rsidR="00CC3CD3">
        <w:t xml:space="preserve"> the presence of very high</w:t>
      </w:r>
      <w:r w:rsidR="00F9039F">
        <w:t xml:space="preserve"> abundant proteins</w:t>
      </w:r>
      <w:r w:rsidR="004B6EC4">
        <w:t xml:space="preserve"> (</w:t>
      </w:r>
      <w:r w:rsidR="004B6EC4" w:rsidRPr="004B6EC4">
        <w:t>Anderson NL, Anderson NG.</w:t>
      </w:r>
      <w:r w:rsidR="004B6EC4">
        <w:t xml:space="preserve"> 2002) and the lack of high-throughput approaches</w:t>
      </w:r>
      <w:r w:rsidR="00F9039F">
        <w:t>, t</w:t>
      </w:r>
      <w:r w:rsidR="00AC203F">
        <w:t xml:space="preserve">he study of circulating proteins </w:t>
      </w:r>
      <w:r w:rsidR="00463E37">
        <w:t>from plasma can contribute to</w:t>
      </w:r>
      <w:r w:rsidR="00DE5CFC">
        <w:t xml:space="preserve"> the identification of</w:t>
      </w:r>
      <w:r w:rsidR="00F9039F">
        <w:t xml:space="preserve"> </w:t>
      </w:r>
      <w:r w:rsidR="00463E37">
        <w:t xml:space="preserve">unique </w:t>
      </w:r>
      <w:r w:rsidR="00F9039F">
        <w:t xml:space="preserve">protein </w:t>
      </w:r>
      <w:r w:rsidR="00463E37">
        <w:t xml:space="preserve">signatures in the elderly population. </w:t>
      </w:r>
    </w:p>
    <w:p w14:paraId="238AAC04" w14:textId="28582A3A" w:rsidR="00463E37" w:rsidRDefault="004B6EC4" w:rsidP="00463E37">
      <w:pPr>
        <w:spacing w:line="360" w:lineRule="auto"/>
        <w:jc w:val="both"/>
      </w:pPr>
      <w:r>
        <w:t xml:space="preserve">In the presented study, we </w:t>
      </w:r>
      <w:r w:rsidR="00463E37">
        <w:t xml:space="preserve">analyzed the plasma proteome of </w:t>
      </w:r>
      <w:r w:rsidR="00C64DF0">
        <w:t xml:space="preserve">a Sicilian cohort of </w:t>
      </w:r>
      <w:r w:rsidR="00463E37">
        <w:t>healthy individuals in the age range 20-1</w:t>
      </w:r>
      <w:r w:rsidR="00D47CD2">
        <w:t xml:space="preserve">00+ with the aim of identifying </w:t>
      </w:r>
      <w:r w:rsidR="00F9039F">
        <w:t xml:space="preserve">unique </w:t>
      </w:r>
      <w:r w:rsidR="00D47CD2">
        <w:t>proteins</w:t>
      </w:r>
      <w:r w:rsidR="00F9039F">
        <w:t xml:space="preserve"> across lifespan and</w:t>
      </w:r>
      <w:r w:rsidR="00D47CD2">
        <w:t xml:space="preserve"> tha</w:t>
      </w:r>
      <w:r w:rsidR="00F9039F">
        <w:t xml:space="preserve">t are specifically related to healthy ageing. </w:t>
      </w:r>
      <w:r w:rsidR="00D47CD2">
        <w:t xml:space="preserve"> </w:t>
      </w:r>
      <w:r>
        <w:t>Specifically we have used a high-throughput automated protein digestion approach to reduce the variability between samples combined with a data-</w:t>
      </w:r>
      <w:r>
        <w:lastRenderedPageBreak/>
        <w:t>independent acquisition (DIA) method to d</w:t>
      </w:r>
      <w:r w:rsidR="00BE7692">
        <w:t>eepen</w:t>
      </w:r>
      <w:r>
        <w:t xml:space="preserve"> protein coverage. </w:t>
      </w:r>
      <w:r w:rsidR="00FA6D8C">
        <w:t xml:space="preserve">Using this novel plasma proteomic approach in combination with statistical analysis we have confirmed </w:t>
      </w:r>
      <w:r w:rsidR="00034864">
        <w:t xml:space="preserve">some of the findings from other ageing studies and we have also identified new proteins that could play an important role in healthy ageing. </w:t>
      </w:r>
    </w:p>
    <w:p w14:paraId="3ED70F87" w14:textId="77777777" w:rsidR="00C64DF0" w:rsidRPr="00463E37" w:rsidRDefault="00C64DF0" w:rsidP="00463E37">
      <w:pPr>
        <w:spacing w:line="360" w:lineRule="auto"/>
        <w:jc w:val="both"/>
      </w:pPr>
    </w:p>
    <w:p w14:paraId="3CF91580" w14:textId="77777777" w:rsidR="007F1DEF" w:rsidRDefault="007F1DEF" w:rsidP="00A360F9">
      <w:pPr>
        <w:jc w:val="both"/>
        <w:rPr>
          <w:b/>
        </w:rPr>
      </w:pPr>
      <w:r w:rsidRPr="007F1DEF">
        <w:rPr>
          <w:b/>
        </w:rPr>
        <w:t xml:space="preserve">Material and methods </w:t>
      </w:r>
    </w:p>
    <w:p w14:paraId="3ABAAD89" w14:textId="77777777" w:rsidR="007F1DEF" w:rsidRDefault="007F1DEF" w:rsidP="00A360F9">
      <w:pPr>
        <w:jc w:val="both"/>
        <w:rPr>
          <w:b/>
        </w:rPr>
      </w:pPr>
    </w:p>
    <w:p w14:paraId="26A03909" w14:textId="1B136E4F" w:rsidR="007F1DEF" w:rsidRDefault="007F1DEF" w:rsidP="00A360F9">
      <w:pPr>
        <w:jc w:val="both"/>
        <w:rPr>
          <w:b/>
        </w:rPr>
      </w:pPr>
      <w:r>
        <w:rPr>
          <w:b/>
        </w:rPr>
        <w:t xml:space="preserve">Sample preparation </w:t>
      </w:r>
      <w:r w:rsidR="0026449A">
        <w:rPr>
          <w:b/>
        </w:rPr>
        <w:t>for mass spectrometry analysis</w:t>
      </w:r>
    </w:p>
    <w:p w14:paraId="6BB8E70F" w14:textId="77777777" w:rsidR="007F1DEF" w:rsidRDefault="007F1DEF" w:rsidP="00A360F9">
      <w:pPr>
        <w:jc w:val="both"/>
        <w:rPr>
          <w:b/>
        </w:rPr>
      </w:pPr>
    </w:p>
    <w:p w14:paraId="2F850DA8" w14:textId="34FA4243" w:rsidR="007F1DEF" w:rsidRPr="007F1DEF" w:rsidRDefault="002C4F5C" w:rsidP="00A360F9">
      <w:pPr>
        <w:spacing w:line="360" w:lineRule="auto"/>
        <w:jc w:val="both"/>
      </w:pPr>
      <w:r>
        <w:t xml:space="preserve">Plasma was </w:t>
      </w:r>
      <w:r w:rsidR="00891E63">
        <w:t>lysed in</w:t>
      </w:r>
      <w:r w:rsidR="00E04E9F">
        <w:t xml:space="preserve"> 5% SDS</w:t>
      </w:r>
      <w:r w:rsidR="004C4074">
        <w:t xml:space="preserve"> in 100 mM Tris (pH=</w:t>
      </w:r>
      <w:r w:rsidR="007F1DEF">
        <w:t>7.5</w:t>
      </w:r>
      <w:r w:rsidR="004C4074">
        <w:t>5)</w:t>
      </w:r>
      <w:r w:rsidR="00891E63">
        <w:t xml:space="preserve"> under ice</w:t>
      </w:r>
      <w:r w:rsidR="004C4074">
        <w:t xml:space="preserve"> </w:t>
      </w:r>
      <w:r w:rsidR="007F1DEF">
        <w:t xml:space="preserve">by ultrasound probe sonication with Branson Digital </w:t>
      </w:r>
      <w:proofErr w:type="spellStart"/>
      <w:r w:rsidR="007F1DEF">
        <w:t>Sonifier</w:t>
      </w:r>
      <w:proofErr w:type="spellEnd"/>
      <w:r w:rsidR="007F1DEF">
        <w:t xml:space="preserve">® 250-D (Branson Ultrasonics Corporation, Danbury, </w:t>
      </w:r>
      <w:r w:rsidR="004C4074">
        <w:t>USA), at amplitude 10%, with 10</w:t>
      </w:r>
      <w:r w:rsidR="007F1DEF">
        <w:t>s pulse</w:t>
      </w:r>
      <w:r w:rsidR="004C4074">
        <w:t xml:space="preserve"> on</w:t>
      </w:r>
      <w:r w:rsidR="007F1DEF">
        <w:t xml:space="preserve"> an</w:t>
      </w:r>
      <w:r w:rsidR="004C4074">
        <w:t>d 20</w:t>
      </w:r>
      <w:r w:rsidR="007F1DEF">
        <w:t xml:space="preserve">s </w:t>
      </w:r>
      <w:r w:rsidR="004C4074">
        <w:t>off</w:t>
      </w:r>
      <w:r w:rsidR="007F1DEF">
        <w:t>, for a total of 36 cycles. Lysate was centrifuged</w:t>
      </w:r>
      <w:r w:rsidR="00510D1E">
        <w:t xml:space="preserve"> at 13,000 rpm for 8 minutes</w:t>
      </w:r>
      <w:r w:rsidR="004C4074">
        <w:t xml:space="preserve"> to remove debris</w:t>
      </w:r>
      <w:r w:rsidR="007F1DEF">
        <w:t xml:space="preserve"> and</w:t>
      </w:r>
      <w:r w:rsidR="00510D1E">
        <w:t xml:space="preserve"> the</w:t>
      </w:r>
      <w:r w:rsidR="007F1DEF">
        <w:t xml:space="preserve"> supernatant</w:t>
      </w:r>
      <w:r w:rsidR="00510D1E">
        <w:t>, containing proteins, was</w:t>
      </w:r>
      <w:r w:rsidR="007F1DEF">
        <w:t xml:space="preserve"> recovered. </w:t>
      </w:r>
    </w:p>
    <w:p w14:paraId="4BDFEA5D" w14:textId="32E4D926" w:rsidR="00891E63" w:rsidRDefault="00A620C1" w:rsidP="00891E63">
      <w:pPr>
        <w:pStyle w:val="Standard"/>
        <w:spacing w:line="360" w:lineRule="auto"/>
        <w:jc w:val="both"/>
      </w:pPr>
      <w:r>
        <w:t xml:space="preserve">50 </w:t>
      </w:r>
      <w:r w:rsidRPr="006D6BCF">
        <w:t>μ</w:t>
      </w:r>
      <w:r w:rsidRPr="007F1DEF">
        <w:t xml:space="preserve">g </w:t>
      </w:r>
      <w:r>
        <w:t>of plasma p</w:t>
      </w:r>
      <w:r w:rsidR="007F1DEF">
        <w:t>roteins were digested into peptides u</w:t>
      </w:r>
      <w:r w:rsidR="004C4074">
        <w:t xml:space="preserve">sing on-bead digestion on HILIC </w:t>
      </w:r>
      <w:r w:rsidR="007F1DEF" w:rsidRPr="007F1DEF">
        <w:t xml:space="preserve">Microspheres </w:t>
      </w:r>
      <w:r w:rsidR="007F1DEF">
        <w:t xml:space="preserve"> (</w:t>
      </w:r>
      <w:proofErr w:type="spellStart"/>
      <w:r w:rsidR="007F1DEF" w:rsidRPr="007F1DEF">
        <w:rPr>
          <w:rFonts w:cs="Times New Roman"/>
        </w:rPr>
        <w:t>ReSyn</w:t>
      </w:r>
      <w:proofErr w:type="spellEnd"/>
      <w:r w:rsidR="007F1DEF" w:rsidRPr="007F1DEF">
        <w:rPr>
          <w:rFonts w:cs="Times New Roman"/>
        </w:rPr>
        <w:t xml:space="preserve"> Bio</w:t>
      </w:r>
      <w:r w:rsidR="007F1DEF">
        <w:rPr>
          <w:rFonts w:cs="Times New Roman"/>
        </w:rPr>
        <w:t xml:space="preserve">science, Gauteng, South Africa).  </w:t>
      </w:r>
      <w:r w:rsidR="00E071D2">
        <w:rPr>
          <w:rFonts w:cs="Times New Roman"/>
        </w:rPr>
        <w:t>The process has been fully automated using a 96-well plate in the robotic system King-Fisher Flex (Thermo Fisher Scientific</w:t>
      </w:r>
      <w:r w:rsidR="00C74882">
        <w:rPr>
          <w:rFonts w:cs="Times New Roman"/>
        </w:rPr>
        <w:t>, Bremen</w:t>
      </w:r>
      <w:r w:rsidR="00E071D2">
        <w:rPr>
          <w:rFonts w:cs="Times New Roman"/>
        </w:rPr>
        <w:t>).</w:t>
      </w:r>
      <w:r w:rsidR="00C74882">
        <w:rPr>
          <w:rFonts w:cs="Times New Roman"/>
        </w:rPr>
        <w:t xml:space="preserve"> The </w:t>
      </w:r>
      <w:r w:rsidR="001A064A">
        <w:rPr>
          <w:rFonts w:cs="Times New Roman"/>
        </w:rPr>
        <w:t>automated procedure consisted on</w:t>
      </w:r>
      <w:r w:rsidR="00C74882">
        <w:rPr>
          <w:rFonts w:cs="Times New Roman"/>
        </w:rPr>
        <w:t xml:space="preserve"> the following steps: </w:t>
      </w:r>
      <w:r>
        <w:t>magnetic microspheres (</w:t>
      </w:r>
      <w:r w:rsidR="00891E63">
        <w:t>1:10</w:t>
      </w:r>
      <w:r>
        <w:t xml:space="preserve"> </w:t>
      </w:r>
      <w:proofErr w:type="spellStart"/>
      <w:r>
        <w:t>protein:beads</w:t>
      </w:r>
      <w:proofErr w:type="spellEnd"/>
      <w:r>
        <w:t xml:space="preserve"> ratio</w:t>
      </w:r>
      <w:r w:rsidR="00891E63">
        <w:t xml:space="preserve">) were incubated and equilibrated </w:t>
      </w:r>
      <w:proofErr w:type="gramStart"/>
      <w:r w:rsidR="00891E63">
        <w:t>in  equilibration</w:t>
      </w:r>
      <w:proofErr w:type="gramEnd"/>
      <w:r w:rsidR="00891E63">
        <w:t xml:space="preserve"> buffer (15% ACN, 100 mM NH4Ac</w:t>
      </w:r>
      <w:r w:rsidR="00BE60B1">
        <w:t>, pH=4.5</w:t>
      </w:r>
      <w:r w:rsidR="00891E63">
        <w:t xml:space="preserve">); protein sample was incubated in binding buffer (30% ACN, 200 mM NH4Ac, pH=4.5) where proteins would bind to HILIC beads. Beads were then washed twice in 95% ACN to remove unspecific and low binding proteins. Beads-binding proteins were then incubated for 1h at 47°C with trypsin (20:1 </w:t>
      </w:r>
      <w:proofErr w:type="spellStart"/>
      <w:r w:rsidR="00891E63">
        <w:t>protein:trypsin</w:t>
      </w:r>
      <w:proofErr w:type="spellEnd"/>
      <w:r w:rsidR="00891E63">
        <w:t xml:space="preserve"> ratio) dissolved in 50 mM AMBIC. Peptides were recovered from the plate and dried in a </w:t>
      </w:r>
      <w:proofErr w:type="spellStart"/>
      <w:r w:rsidR="00891E63">
        <w:t>Speedvac</w:t>
      </w:r>
      <w:proofErr w:type="spellEnd"/>
      <w:r w:rsidR="00891E63">
        <w:t xml:space="preserve"> (Thermo Fisher Scientific, Germany) prior to C18 desalting procedure. </w:t>
      </w:r>
    </w:p>
    <w:p w14:paraId="682ECA80" w14:textId="77777777" w:rsidR="00891E63" w:rsidRDefault="00891E63" w:rsidP="00891E63">
      <w:pPr>
        <w:pStyle w:val="Standard"/>
        <w:spacing w:line="360" w:lineRule="auto"/>
        <w:jc w:val="both"/>
      </w:pPr>
      <w:r>
        <w:t xml:space="preserve">Desalting procedure was performed using </w:t>
      </w:r>
      <w:proofErr w:type="spellStart"/>
      <w:r w:rsidRPr="00CA554C">
        <w:t>BioPureSPN</w:t>
      </w:r>
      <w:proofErr w:type="spellEnd"/>
      <w:r w:rsidRPr="00CA554C">
        <w:t xml:space="preserve"> Mini, PROTO 300 C18 (</w:t>
      </w:r>
      <w:r>
        <w:t xml:space="preserve">The Nest Group, Inc., MA, USA). Briefly, columns were equilibrated with 100 </w:t>
      </w:r>
      <w:proofErr w:type="spellStart"/>
      <w:r w:rsidRPr="006D6BCF">
        <w:t>μ</w:t>
      </w:r>
      <w:r>
        <w:t>l</w:t>
      </w:r>
      <w:proofErr w:type="spellEnd"/>
      <w:r>
        <w:t xml:space="preserve"> 70% ACN, 5% FA and conditioned using 100 </w:t>
      </w:r>
      <w:proofErr w:type="spellStart"/>
      <w:r w:rsidRPr="006D6BCF">
        <w:t>μ</w:t>
      </w:r>
      <w:r>
        <w:t>l</w:t>
      </w:r>
      <w:proofErr w:type="spellEnd"/>
      <w:r>
        <w:t xml:space="preserve"> 5% FA. Samples were resuspended in 100 ul 5% FA and loaded into the column. Column was washed in 5% FA and cleaned peptides were eluted using 100 </w:t>
      </w:r>
      <w:proofErr w:type="spellStart"/>
      <w:r w:rsidRPr="006D6BCF">
        <w:t>μ</w:t>
      </w:r>
      <w:r>
        <w:t>l</w:t>
      </w:r>
      <w:proofErr w:type="spellEnd"/>
      <w:r>
        <w:t xml:space="preserve"> 50% ACN, 5% FA. All the steps were performed using an Eppendorf bench top centrifuge at 50xg for 2 minutes.</w:t>
      </w:r>
    </w:p>
    <w:p w14:paraId="661B6CBC" w14:textId="77777777" w:rsidR="00891E63" w:rsidRDefault="00891E63" w:rsidP="00891E63">
      <w:pPr>
        <w:pStyle w:val="Standard"/>
        <w:spacing w:line="360" w:lineRule="auto"/>
        <w:jc w:val="both"/>
      </w:pPr>
      <w:r>
        <w:t xml:space="preserve">Cleaned peptides were dried and stored at -20°C prior to quantification and injection into the mass spectrometer. </w:t>
      </w:r>
    </w:p>
    <w:p w14:paraId="035413ED" w14:textId="77777777" w:rsidR="00F068EF" w:rsidRDefault="00F068EF" w:rsidP="00A360F9">
      <w:pPr>
        <w:spacing w:line="360" w:lineRule="auto"/>
        <w:jc w:val="both"/>
        <w:rPr>
          <w:rFonts w:cs="Times New Roman"/>
        </w:rPr>
      </w:pPr>
    </w:p>
    <w:p w14:paraId="760641DB" w14:textId="45907228" w:rsidR="00E752EA" w:rsidRPr="00A7291B" w:rsidRDefault="00E752EA" w:rsidP="00A360F9">
      <w:pPr>
        <w:spacing w:line="360" w:lineRule="auto"/>
        <w:jc w:val="both"/>
        <w:rPr>
          <w:rFonts w:cs="Times New Roman"/>
          <w:b/>
        </w:rPr>
      </w:pPr>
      <w:proofErr w:type="spellStart"/>
      <w:r w:rsidRPr="00A7291B">
        <w:rPr>
          <w:rFonts w:cs="Times New Roman"/>
          <w:b/>
        </w:rPr>
        <w:lastRenderedPageBreak/>
        <w:t>nanoLC</w:t>
      </w:r>
      <w:proofErr w:type="spellEnd"/>
      <w:r w:rsidRPr="00A7291B">
        <w:rPr>
          <w:rFonts w:cs="Times New Roman"/>
          <w:b/>
        </w:rPr>
        <w:t xml:space="preserve"> mass spectrometry</w:t>
      </w:r>
    </w:p>
    <w:p w14:paraId="3C4E2DDD" w14:textId="17B15E2C" w:rsidR="00F068EF" w:rsidRPr="00F068EF" w:rsidRDefault="00D30581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300 ng of each sample was </w:t>
      </w:r>
      <w:r w:rsidR="00F068EF">
        <w:rPr>
          <w:rFonts w:cs="Times New Roman"/>
        </w:rPr>
        <w:t xml:space="preserve">resuspended in 0.1% FA </w:t>
      </w:r>
      <w:r w:rsidR="00F068EF" w:rsidRPr="00BA3F98">
        <w:t xml:space="preserve">loaded onto an EASY-nano LC system (Thermo Fisher Scientific, Germany). The analytical column was 15 cm long fused silica capillary (75 </w:t>
      </w:r>
      <w:proofErr w:type="spellStart"/>
      <w:r w:rsidR="00F068EF" w:rsidRPr="00BA3F98">
        <w:t>μm</w:t>
      </w:r>
      <w:proofErr w:type="spellEnd"/>
      <w:r w:rsidR="00F068EF" w:rsidRPr="00BA3F98">
        <w:t>* 16 cm Pico Tip Emitter, New Objective</w:t>
      </w:r>
      <w:r w:rsidR="00F068EF">
        <w:t>, USA</w:t>
      </w:r>
      <w:r w:rsidR="00F068EF" w:rsidRPr="00BA3F98">
        <w:t>)</w:t>
      </w:r>
      <w:r w:rsidR="00F068EF">
        <w:t xml:space="preserve"> </w:t>
      </w:r>
      <w:r w:rsidR="00F068EF" w:rsidRPr="00BA3F98">
        <w:t xml:space="preserve">packed in house with C18 material </w:t>
      </w:r>
      <w:proofErr w:type="spellStart"/>
      <w:r w:rsidR="00F068EF" w:rsidRPr="00BA3F98">
        <w:t>ReproSil-Pur</w:t>
      </w:r>
      <w:proofErr w:type="spellEnd"/>
      <w:r w:rsidR="00F068EF" w:rsidRPr="00BA3F98">
        <w:t xml:space="preserve"> 1.9 </w:t>
      </w:r>
      <w:proofErr w:type="spellStart"/>
      <w:r w:rsidR="00F068EF" w:rsidRPr="00BA3F98">
        <w:t>μm</w:t>
      </w:r>
      <w:proofErr w:type="spellEnd"/>
      <w:r w:rsidR="00F068EF" w:rsidRPr="00BA3F98">
        <w:t xml:space="preserve"> (Dr. Maisch GmbH, Germany). Peptides were separated using a</w:t>
      </w:r>
      <w:r w:rsidR="00F068EF">
        <w:t>n</w:t>
      </w:r>
      <w:r w:rsidR="00F068EF" w:rsidRPr="00BA3F98">
        <w:t xml:space="preserve"> 80 min gradient from 5% to 90% solvent B (80% ACN, 0.1% FA) at a constant flow rate of 250 </w:t>
      </w:r>
      <w:proofErr w:type="spellStart"/>
      <w:r w:rsidR="00F068EF" w:rsidRPr="00BA3F98">
        <w:t>nl</w:t>
      </w:r>
      <w:proofErr w:type="spellEnd"/>
      <w:r w:rsidR="00F068EF">
        <w:t>/m</w:t>
      </w:r>
      <w:r w:rsidR="00F068EF" w:rsidRPr="00BA3F98">
        <w:t xml:space="preserve">in. The </w:t>
      </w:r>
      <w:proofErr w:type="spellStart"/>
      <w:r w:rsidR="00F068EF" w:rsidRPr="00BA3F98">
        <w:t>nanoLC</w:t>
      </w:r>
      <w:proofErr w:type="spellEnd"/>
      <w:r w:rsidR="00F068EF" w:rsidRPr="00BA3F98">
        <w:t xml:space="preserve"> system was coupled to Q-</w:t>
      </w:r>
      <w:proofErr w:type="spellStart"/>
      <w:r w:rsidR="00F068EF" w:rsidRPr="00BA3F98">
        <w:t>Exactive</w:t>
      </w:r>
      <w:proofErr w:type="spellEnd"/>
      <w:r w:rsidR="00F068EF" w:rsidRPr="00BA3F98">
        <w:t xml:space="preserve"> HF-X Mass Spectrometer (Thermo Fisher Scientific, Germany)</w:t>
      </w:r>
      <w:r w:rsidR="00E752EA">
        <w:t xml:space="preserve">. Data were acquired using either data-dependent acquisition (DDA) or </w:t>
      </w:r>
      <w:r w:rsidR="00F068EF" w:rsidRPr="00BA3F98">
        <w:t>data-</w:t>
      </w:r>
      <w:r w:rsidR="005915D6">
        <w:t>in</w:t>
      </w:r>
      <w:r w:rsidR="00F068EF" w:rsidRPr="00BA3F98">
        <w:t>depend</w:t>
      </w:r>
      <w:r w:rsidR="005915D6">
        <w:t>ent acquisition (DI</w:t>
      </w:r>
      <w:r w:rsidR="00F068EF" w:rsidRPr="00BA3F98">
        <w:t xml:space="preserve">A). </w:t>
      </w:r>
    </w:p>
    <w:p w14:paraId="7F6D83FD" w14:textId="77777777" w:rsidR="00F068EF" w:rsidRDefault="00F068EF" w:rsidP="00A360F9">
      <w:pPr>
        <w:spacing w:line="360" w:lineRule="auto"/>
        <w:jc w:val="both"/>
        <w:rPr>
          <w:rFonts w:cs="Times New Roman"/>
          <w:b/>
        </w:rPr>
      </w:pPr>
    </w:p>
    <w:p w14:paraId="28CDB0D9" w14:textId="77777777" w:rsidR="00E752EA" w:rsidRDefault="00E752EA" w:rsidP="00A360F9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DDA acquisition</w:t>
      </w:r>
    </w:p>
    <w:p w14:paraId="3DC42509" w14:textId="5F106DFB" w:rsidR="00E752EA" w:rsidRPr="00AB6625" w:rsidRDefault="00A7291B" w:rsidP="00A360F9">
      <w:pPr>
        <w:spacing w:line="360" w:lineRule="auto"/>
        <w:jc w:val="both"/>
        <w:rPr>
          <w:rFonts w:cs="Times New Roman"/>
        </w:rPr>
      </w:pPr>
      <w:r w:rsidRPr="00A7291B">
        <w:rPr>
          <w:rFonts w:cs="Times New Roman"/>
        </w:rPr>
        <w:t xml:space="preserve">The Orbitrap </w:t>
      </w:r>
      <w:r w:rsidR="00AB6625">
        <w:rPr>
          <w:rFonts w:cs="Times New Roman"/>
        </w:rPr>
        <w:t>was se</w:t>
      </w:r>
      <w:r w:rsidR="00EE7483">
        <w:rPr>
          <w:rFonts w:cs="Times New Roman"/>
        </w:rPr>
        <w:t xml:space="preserve">t in a positive mode. </w:t>
      </w:r>
      <w:r w:rsidR="00916B11">
        <w:rPr>
          <w:rFonts w:cs="Times New Roman"/>
        </w:rPr>
        <w:t>Precursor</w:t>
      </w:r>
      <w:r w:rsidR="00AB6625">
        <w:rPr>
          <w:rFonts w:cs="Times New Roman"/>
        </w:rPr>
        <w:t xml:space="preserve"> spectra</w:t>
      </w:r>
      <w:r w:rsidR="00EE7483">
        <w:rPr>
          <w:rFonts w:cs="Times New Roman"/>
        </w:rPr>
        <w:t xml:space="preserve"> (375 to 1500 m/z)</w:t>
      </w:r>
      <w:r w:rsidR="00AB6625">
        <w:rPr>
          <w:rFonts w:cs="Times New Roman"/>
        </w:rPr>
        <w:t xml:space="preserve"> were acquired at 120,000 resolution with a automatic gain control (AGC) of </w:t>
      </w:r>
      <w:r w:rsidR="00AB6625" w:rsidRPr="00BA3F98">
        <w:t>3x10</w:t>
      </w:r>
      <w:r w:rsidR="00AB6625" w:rsidRPr="00C43EF9">
        <w:rPr>
          <w:vertAlign w:val="superscript"/>
        </w:rPr>
        <w:t>6</w:t>
      </w:r>
      <w:r w:rsidR="00AB6625">
        <w:rPr>
          <w:vertAlign w:val="superscript"/>
        </w:rPr>
        <w:t xml:space="preserve"> </w:t>
      </w:r>
      <w:r w:rsidR="00AB6625">
        <w:t xml:space="preserve">and a </w:t>
      </w:r>
      <w:proofErr w:type="spellStart"/>
      <w:r w:rsidR="00AB6625">
        <w:t>miximum</w:t>
      </w:r>
      <w:proofErr w:type="spellEnd"/>
      <w:r w:rsidR="00AB6625">
        <w:t xml:space="preserve"> injection time of 50 </w:t>
      </w:r>
      <w:proofErr w:type="spellStart"/>
      <w:r w:rsidR="00AB6625">
        <w:t>ms.</w:t>
      </w:r>
      <w:proofErr w:type="spellEnd"/>
      <w:r w:rsidR="00AB6625">
        <w:t xml:space="preserve"> </w:t>
      </w:r>
      <w:r w:rsidR="002F69BE">
        <w:t xml:space="preserve">The 20 most abundant ion peptides were selected for fragmentation. </w:t>
      </w:r>
      <w:r w:rsidR="00AB6625">
        <w:t>Fragmented spectra were acquired at 15,000 resolution with an AGC of 1x10</w:t>
      </w:r>
      <w:r w:rsidR="00AB6625" w:rsidRPr="00AB6625">
        <w:rPr>
          <w:vertAlign w:val="superscript"/>
        </w:rPr>
        <w:t>5</w:t>
      </w:r>
      <w:r w:rsidR="00AB6625">
        <w:t xml:space="preserve"> and a maximum injection time of 20 </w:t>
      </w:r>
      <w:proofErr w:type="spellStart"/>
      <w:r w:rsidR="00AB6625">
        <w:t>ms.</w:t>
      </w:r>
      <w:proofErr w:type="spellEnd"/>
      <w:r w:rsidR="00AB6625">
        <w:t xml:space="preserve"> </w:t>
      </w:r>
      <w:r w:rsidR="00EE7483">
        <w:t>Isolation width was s</w:t>
      </w:r>
      <w:r w:rsidR="002F69BE">
        <w:t>et to 1.2 m/z</w:t>
      </w:r>
      <w:r w:rsidR="00EE7483">
        <w:t xml:space="preserve">. </w:t>
      </w:r>
    </w:p>
    <w:p w14:paraId="748FB260" w14:textId="77777777" w:rsidR="00A7291B" w:rsidRPr="00A7291B" w:rsidRDefault="00A7291B" w:rsidP="00A360F9">
      <w:pPr>
        <w:spacing w:line="360" w:lineRule="auto"/>
        <w:jc w:val="both"/>
        <w:rPr>
          <w:rFonts w:cs="Times New Roman"/>
        </w:rPr>
      </w:pPr>
    </w:p>
    <w:p w14:paraId="72D055D2" w14:textId="3D795106" w:rsidR="001A5FF1" w:rsidRDefault="00E752EA" w:rsidP="00A360F9">
      <w:pPr>
        <w:spacing w:line="360" w:lineRule="auto"/>
        <w:jc w:val="both"/>
        <w:rPr>
          <w:rFonts w:cs="Times New Roman"/>
          <w:b/>
        </w:rPr>
      </w:pPr>
      <w:r w:rsidRPr="00E752EA">
        <w:rPr>
          <w:rFonts w:cs="Times New Roman"/>
          <w:b/>
        </w:rPr>
        <w:t xml:space="preserve">DIA acquisition </w:t>
      </w:r>
    </w:p>
    <w:p w14:paraId="72263735" w14:textId="62D75E42" w:rsidR="001A5FF1" w:rsidRDefault="001A5FF1" w:rsidP="00A360F9">
      <w:pPr>
        <w:spacing w:line="360" w:lineRule="auto"/>
        <w:jc w:val="both"/>
        <w:rPr>
          <w:rFonts w:cs="Times New Roman"/>
        </w:rPr>
      </w:pPr>
      <w:r w:rsidRPr="001A5FF1">
        <w:rPr>
          <w:rFonts w:cs="Times New Roman"/>
        </w:rPr>
        <w:t xml:space="preserve">To generate the library, </w:t>
      </w:r>
      <w:r w:rsidR="002D7BC6">
        <w:rPr>
          <w:rFonts w:cs="Times New Roman"/>
        </w:rPr>
        <w:t xml:space="preserve">the MS was set to acquire six chromatogram library acquisitions with </w:t>
      </w:r>
      <w:r w:rsidR="002D7BC6" w:rsidRPr="002D7BC6">
        <w:rPr>
          <w:rFonts w:cs="Times New Roman"/>
        </w:rPr>
        <w:t>4 m/z DIA spectra (4 m/z precursor isolation windows at 30,000 resolution, AGC ta</w:t>
      </w:r>
      <w:r w:rsidR="002D7BC6">
        <w:rPr>
          <w:rFonts w:cs="Times New Roman"/>
        </w:rPr>
        <w:t>rget 1e6, maximum inject time 60</w:t>
      </w:r>
      <w:r w:rsidR="002D7BC6" w:rsidRPr="002D7BC6">
        <w:rPr>
          <w:rFonts w:cs="Times New Roman"/>
        </w:rPr>
        <w:t> </w:t>
      </w:r>
      <w:proofErr w:type="spellStart"/>
      <w:r w:rsidR="002D7BC6" w:rsidRPr="002D7BC6">
        <w:rPr>
          <w:rFonts w:cs="Times New Roman"/>
        </w:rPr>
        <w:t>ms</w:t>
      </w:r>
      <w:proofErr w:type="spellEnd"/>
      <w:r w:rsidR="002D7BC6" w:rsidRPr="002D7BC6">
        <w:rPr>
          <w:rFonts w:cs="Times New Roman"/>
        </w:rPr>
        <w:t xml:space="preserve">) using an overlapping window pattern from narrow mass ranges </w:t>
      </w:r>
      <w:r w:rsidR="002D7BC6">
        <w:rPr>
          <w:rFonts w:cs="Times New Roman"/>
        </w:rPr>
        <w:t>(</w:t>
      </w:r>
      <w:r w:rsidR="00BA6680">
        <w:rPr>
          <w:rFonts w:cs="Times New Roman"/>
        </w:rPr>
        <w:t>402.43-496.47, 502.47-596.52, 602.52-696.56, 702.56-796.61, 802.61-896.6</w:t>
      </w:r>
      <w:r w:rsidR="00D375CD">
        <w:rPr>
          <w:rFonts w:cs="Times New Roman"/>
        </w:rPr>
        <w:t xml:space="preserve">5 and 902.66-996.70 m/z). </w:t>
      </w:r>
      <w:r w:rsidR="00D375CD" w:rsidRPr="00D375CD">
        <w:rPr>
          <w:rFonts w:cs="Times New Roman"/>
          <w:highlight w:val="yellow"/>
        </w:rPr>
        <w:t xml:space="preserve">Maybe have a supplementary with the </w:t>
      </w:r>
      <w:r w:rsidR="00D375CD">
        <w:rPr>
          <w:rFonts w:cs="Times New Roman"/>
          <w:highlight w:val="yellow"/>
        </w:rPr>
        <w:t>window range</w:t>
      </w:r>
      <w:r w:rsidR="00D375CD" w:rsidRPr="00D375CD">
        <w:rPr>
          <w:rFonts w:cs="Times New Roman"/>
          <w:highlight w:val="yellow"/>
        </w:rPr>
        <w:t>?</w:t>
      </w:r>
      <w:r w:rsidR="0074622B">
        <w:rPr>
          <w:rFonts w:cs="Times New Roman"/>
        </w:rPr>
        <w:t xml:space="preserve"> A full window spectrum (395-1005 m/z at 30,000 resolution using an AGC target value of </w:t>
      </w:r>
      <w:r w:rsidR="0074622B" w:rsidRPr="00BA3F98">
        <w:t>3x10</w:t>
      </w:r>
      <w:r w:rsidR="0074622B" w:rsidRPr="00C43EF9">
        <w:rPr>
          <w:vertAlign w:val="superscript"/>
        </w:rPr>
        <w:t>6</w:t>
      </w:r>
      <w:r w:rsidR="0074622B">
        <w:rPr>
          <w:vertAlign w:val="superscript"/>
        </w:rPr>
        <w:t xml:space="preserve"> </w:t>
      </w:r>
      <w:r w:rsidR="0074622B" w:rsidRPr="00BA3F98">
        <w:t>io</w:t>
      </w:r>
      <w:r w:rsidR="0074622B">
        <w:t xml:space="preserve">ns and a maximum injection time of 55 </w:t>
      </w:r>
      <w:proofErr w:type="spellStart"/>
      <w:r w:rsidR="0074622B">
        <w:t>ms</w:t>
      </w:r>
      <w:proofErr w:type="spellEnd"/>
      <w:r w:rsidR="0074622B">
        <w:rPr>
          <w:rFonts w:cs="Times New Roman"/>
        </w:rPr>
        <w:t xml:space="preserve">) was scanned every 10 samples. </w:t>
      </w:r>
    </w:p>
    <w:p w14:paraId="156E86A8" w14:textId="1D5ED30F" w:rsidR="0014037A" w:rsidRPr="00D87F0B" w:rsidRDefault="0014037A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For quantitative samples, the MS was set </w:t>
      </w:r>
      <w:r w:rsidR="0047135F">
        <w:rPr>
          <w:rFonts w:cs="Times New Roman"/>
        </w:rPr>
        <w:t xml:space="preserve">to acquire </w:t>
      </w:r>
      <w:r w:rsidR="00D87F0B">
        <w:rPr>
          <w:rFonts w:cs="Times New Roman"/>
        </w:rPr>
        <w:t xml:space="preserve">DIA spectra at 15,000 with AGC target of </w:t>
      </w:r>
      <w:r w:rsidR="00D87F0B">
        <w:t>1</w:t>
      </w:r>
      <w:r w:rsidR="00D87F0B" w:rsidRPr="00BA3F98">
        <w:t>x10</w:t>
      </w:r>
      <w:r w:rsidR="00D87F0B" w:rsidRPr="00C43EF9">
        <w:rPr>
          <w:vertAlign w:val="superscript"/>
        </w:rPr>
        <w:t>6</w:t>
      </w:r>
      <w:r w:rsidR="00D87F0B">
        <w:t>, max</w:t>
      </w:r>
      <w:r w:rsidR="00E27951">
        <w:t xml:space="preserve">imum injection time of 20 </w:t>
      </w:r>
      <w:proofErr w:type="spellStart"/>
      <w:r w:rsidR="00E27951">
        <w:t>ms</w:t>
      </w:r>
      <w:proofErr w:type="spellEnd"/>
      <w:r w:rsidR="00E27951">
        <w:t xml:space="preserve"> and using windows from 404.43 to 992.70 m/z with</w:t>
      </w:r>
      <w:r w:rsidR="00D87F0B">
        <w:t xml:space="preserve"> isolation window</w:t>
      </w:r>
      <w:r w:rsidR="00E27951">
        <w:t xml:space="preserve"> between them</w:t>
      </w:r>
      <w:r w:rsidR="00D87F0B">
        <w:t xml:space="preserve"> of 8 m/z</w:t>
      </w:r>
      <w:r w:rsidR="00E27951">
        <w:t xml:space="preserve">. </w:t>
      </w:r>
    </w:p>
    <w:p w14:paraId="55175098" w14:textId="6A0884DB" w:rsidR="00E752EA" w:rsidRDefault="002F69BE" w:rsidP="00A360F9">
      <w:pPr>
        <w:spacing w:line="360" w:lineRule="auto"/>
        <w:jc w:val="both"/>
        <w:rPr>
          <w:ins w:id="0" w:author="Ash" w:date="2021-01-08T13:18:00Z"/>
        </w:rPr>
      </w:pPr>
      <w:r>
        <w:t xml:space="preserve">DDA and DIA spectra were set with normalized collision energy (NCE) of 27. </w:t>
      </w:r>
      <w:r w:rsidR="00E752EA" w:rsidRPr="00BA3F98">
        <w:t xml:space="preserve">The </w:t>
      </w:r>
      <w:proofErr w:type="spellStart"/>
      <w:r w:rsidR="00E752EA" w:rsidRPr="00BA3F98">
        <w:t>Xcalibur</w:t>
      </w:r>
      <w:proofErr w:type="spellEnd"/>
      <w:r w:rsidR="00E752EA" w:rsidRPr="00BA3F98">
        <w:t xml:space="preserve"> software v3.0 (Thermo Fisher Scientific, Germany) controlled the </w:t>
      </w:r>
      <w:proofErr w:type="spellStart"/>
      <w:r w:rsidR="00E752EA" w:rsidRPr="00BA3F98">
        <w:t>nanoLC</w:t>
      </w:r>
      <w:proofErr w:type="spellEnd"/>
      <w:r w:rsidR="00E752EA" w:rsidRPr="00BA3F98">
        <w:t xml:space="preserve"> </w:t>
      </w:r>
      <w:r w:rsidR="00E752EA" w:rsidRPr="00BA3F98">
        <w:lastRenderedPageBreak/>
        <w:t xml:space="preserve">system, the mass spectrometer and was used to acquire and visualize the </w:t>
      </w:r>
      <w:r w:rsidR="00E0362D" w:rsidRPr="00BA3F98">
        <w:t>RAW</w:t>
      </w:r>
      <w:r w:rsidR="00E752EA" w:rsidRPr="00BA3F98">
        <w:t xml:space="preserve"> data.</w:t>
      </w:r>
    </w:p>
    <w:p w14:paraId="63DDB0EE" w14:textId="77777777" w:rsidR="008B6E08" w:rsidRDefault="008B6E08" w:rsidP="00A360F9">
      <w:pPr>
        <w:spacing w:line="360" w:lineRule="auto"/>
        <w:jc w:val="both"/>
      </w:pPr>
    </w:p>
    <w:p w14:paraId="1C7F4DED" w14:textId="7C8B8632" w:rsidR="008B6E08" w:rsidRDefault="007C11BA" w:rsidP="008B6E08">
      <w:pPr>
        <w:spacing w:line="360" w:lineRule="auto"/>
        <w:jc w:val="both"/>
        <w:rPr>
          <w:ins w:id="1" w:author="Ash" w:date="2021-01-08T14:02:00Z"/>
          <w:rFonts w:cs="Times New Roman"/>
        </w:rPr>
      </w:pPr>
      <w:ins w:id="2" w:author="Ash" w:date="2021-01-04T13:38:00Z">
        <w:r w:rsidRPr="008B6E08">
          <w:rPr>
            <w:rFonts w:cs="Times New Roman"/>
            <w:b/>
            <w:bCs/>
            <w:rPrChange w:id="3" w:author="Ash" w:date="2021-01-08T13:18:00Z">
              <w:rPr>
                <w:rFonts w:cs="Times New Roman"/>
              </w:rPr>
            </w:rPrChange>
          </w:rPr>
          <w:t>Data analyses</w:t>
        </w:r>
        <w:r>
          <w:rPr>
            <w:rFonts w:cs="Times New Roman"/>
          </w:rPr>
          <w:t>:</w:t>
        </w:r>
      </w:ins>
    </w:p>
    <w:p w14:paraId="0FA831EA" w14:textId="77777777" w:rsidR="00CF1CDD" w:rsidRDefault="00CF1CDD" w:rsidP="008B6E08">
      <w:pPr>
        <w:spacing w:line="360" w:lineRule="auto"/>
        <w:jc w:val="both"/>
        <w:rPr>
          <w:ins w:id="4" w:author="Ash" w:date="2021-01-08T14:02:00Z"/>
          <w:rFonts w:cs="Times New Roman"/>
        </w:rPr>
      </w:pPr>
    </w:p>
    <w:p w14:paraId="60E8E85C" w14:textId="1C852C86" w:rsidR="008B6E08" w:rsidRPr="008B6E08" w:rsidRDefault="000850D5" w:rsidP="008B6E08">
      <w:pPr>
        <w:spacing w:line="360" w:lineRule="auto"/>
        <w:jc w:val="both"/>
        <w:rPr>
          <w:ins w:id="5" w:author="Ash" w:date="2021-01-08T14:01:00Z"/>
          <w:rFonts w:cs="Times New Roman"/>
        </w:rPr>
      </w:pPr>
      <w:ins w:id="6" w:author="Ash" w:date="2021-01-08T14:03:00Z">
        <w:r w:rsidRPr="000850D5">
          <w:rPr>
            <w:rFonts w:cs="Times New Roman"/>
          </w:rPr>
          <w:t xml:space="preserve">Data </w:t>
        </w:r>
        <w:proofErr w:type="spellStart"/>
        <w:r w:rsidRPr="000850D5">
          <w:rPr>
            <w:rFonts w:cs="Times New Roman"/>
          </w:rPr>
          <w:t>missingnes</w:t>
        </w:r>
        <w:proofErr w:type="spellEnd"/>
        <w:r w:rsidRPr="000850D5">
          <w:rPr>
            <w:rFonts w:cs="Times New Roman"/>
          </w:rPr>
          <w:t xml:space="preserve"> was </w:t>
        </w:r>
        <w:proofErr w:type="spellStart"/>
        <w:r w:rsidRPr="000850D5">
          <w:rPr>
            <w:rFonts w:cs="Times New Roman"/>
          </w:rPr>
          <w:t>anayzed</w:t>
        </w:r>
        <w:proofErr w:type="spellEnd"/>
        <w:r w:rsidRPr="000850D5">
          <w:rPr>
            <w:rFonts w:cs="Times New Roman"/>
          </w:rPr>
          <w:t xml:space="preserve"> using "mice" package in R. We </w:t>
        </w:r>
        <w:proofErr w:type="spellStart"/>
        <w:r w:rsidRPr="000850D5">
          <w:rPr>
            <w:rFonts w:cs="Times New Roman"/>
          </w:rPr>
          <w:t>conisdered</w:t>
        </w:r>
        <w:proofErr w:type="spellEnd"/>
        <w:r w:rsidRPr="000850D5">
          <w:rPr>
            <w:rFonts w:cs="Times New Roman"/>
          </w:rPr>
          <w:t xml:space="preserve"> proteins present in at least 50% of the samples for further analyses.</w:t>
        </w:r>
        <w:r w:rsidRPr="000850D5">
          <w:rPr>
            <w:rFonts w:cs="Times New Roman"/>
          </w:rPr>
          <w:t xml:space="preserve"> </w:t>
        </w:r>
      </w:ins>
      <w:ins w:id="7" w:author="Ash" w:date="2021-01-08T14:01:00Z">
        <w:r w:rsidR="008B6E08" w:rsidRPr="008B6E08">
          <w:rPr>
            <w:rFonts w:cs="Times New Roman"/>
          </w:rPr>
          <w:t xml:space="preserve">Principle component analyses was used to perform exploratory analyses of the proteomics data. Explained variance by each </w:t>
        </w:r>
        <w:proofErr w:type="gramStart"/>
        <w:r w:rsidR="008B6E08" w:rsidRPr="008B6E08">
          <w:rPr>
            <w:rFonts w:cs="Times New Roman"/>
          </w:rPr>
          <w:t>principle</w:t>
        </w:r>
        <w:proofErr w:type="gramEnd"/>
        <w:r w:rsidR="008B6E08" w:rsidRPr="008B6E08">
          <w:rPr>
            <w:rFonts w:cs="Times New Roman"/>
          </w:rPr>
          <w:t xml:space="preserve"> component was calculated using the output from ´</w:t>
        </w:r>
        <w:proofErr w:type="spellStart"/>
        <w:r w:rsidR="008B6E08" w:rsidRPr="008B6E08">
          <w:rPr>
            <w:rFonts w:cs="Times New Roman"/>
          </w:rPr>
          <w:t>prcomp´function</w:t>
        </w:r>
        <w:proofErr w:type="spellEnd"/>
        <w:r w:rsidR="008B6E08" w:rsidRPr="008B6E08">
          <w:rPr>
            <w:rFonts w:cs="Times New Roman"/>
          </w:rPr>
          <w:t xml:space="preserve"> in R. </w:t>
        </w:r>
      </w:ins>
    </w:p>
    <w:p w14:paraId="761E5FB8" w14:textId="77777777" w:rsidR="000850D5" w:rsidRDefault="008B6E08" w:rsidP="008B6E08">
      <w:pPr>
        <w:spacing w:line="360" w:lineRule="auto"/>
        <w:jc w:val="both"/>
        <w:rPr>
          <w:ins w:id="8" w:author="Ash" w:date="2021-01-08T14:03:00Z"/>
          <w:rFonts w:cs="Times New Roman"/>
        </w:rPr>
      </w:pPr>
      <w:ins w:id="9" w:author="Ash" w:date="2021-01-08T14:01:00Z">
        <w:r w:rsidRPr="008B6E08">
          <w:rPr>
            <w:rFonts w:cs="Times New Roman"/>
          </w:rPr>
          <w:t>Correlation between principle components and phenotype (clinical) variables was calculated using ´</w:t>
        </w:r>
        <w:proofErr w:type="spellStart"/>
        <w:r w:rsidRPr="008B6E08">
          <w:rPr>
            <w:rFonts w:cs="Times New Roman"/>
          </w:rPr>
          <w:t>lm</w:t>
        </w:r>
        <w:proofErr w:type="spellEnd"/>
        <w:r w:rsidRPr="008B6E08">
          <w:rPr>
            <w:rFonts w:cs="Times New Roman"/>
          </w:rPr>
          <w:t>´ function in R and "</w:t>
        </w:r>
        <w:proofErr w:type="spellStart"/>
        <w:r w:rsidRPr="008B6E08">
          <w:rPr>
            <w:rFonts w:cs="Times New Roman"/>
          </w:rPr>
          <w:t>adj.</w:t>
        </w:r>
        <w:proofErr w:type="gramStart"/>
        <w:r w:rsidRPr="008B6E08">
          <w:rPr>
            <w:rFonts w:cs="Times New Roman"/>
          </w:rPr>
          <w:t>r.squared</w:t>
        </w:r>
        <w:proofErr w:type="spellEnd"/>
        <w:proofErr w:type="gramEnd"/>
        <w:r w:rsidRPr="008B6E08">
          <w:rPr>
            <w:rFonts w:cs="Times New Roman"/>
          </w:rPr>
          <w:t>" values were extracted from the summary statistics produced by the ´</w:t>
        </w:r>
        <w:proofErr w:type="spellStart"/>
        <w:r w:rsidRPr="008B6E08">
          <w:rPr>
            <w:rFonts w:cs="Times New Roman"/>
          </w:rPr>
          <w:t>lm</w:t>
        </w:r>
        <w:proofErr w:type="spellEnd"/>
        <w:r w:rsidRPr="008B6E08">
          <w:rPr>
            <w:rFonts w:cs="Times New Roman"/>
          </w:rPr>
          <w:t>´ function.</w:t>
        </w:r>
      </w:ins>
    </w:p>
    <w:p w14:paraId="06FBDA51" w14:textId="77777777" w:rsidR="000850D5" w:rsidRDefault="000850D5" w:rsidP="008B6E08">
      <w:pPr>
        <w:spacing w:line="360" w:lineRule="auto"/>
        <w:jc w:val="both"/>
        <w:rPr>
          <w:ins w:id="10" w:author="Ash" w:date="2021-01-08T14:03:00Z"/>
          <w:rFonts w:cs="Times New Roman"/>
        </w:rPr>
      </w:pPr>
    </w:p>
    <w:p w14:paraId="62EF2254" w14:textId="064B0497" w:rsidR="00CF1CDD" w:rsidRPr="000850D5" w:rsidRDefault="008B6E08" w:rsidP="008B6E08">
      <w:pPr>
        <w:spacing w:line="360" w:lineRule="auto"/>
        <w:jc w:val="both"/>
        <w:rPr>
          <w:ins w:id="11" w:author="Ash" w:date="2021-01-08T14:01:00Z"/>
          <w:rFonts w:cs="Times New Roman"/>
        </w:rPr>
      </w:pPr>
      <w:proofErr w:type="spellStart"/>
      <w:ins w:id="12" w:author="Ash" w:date="2021-01-08T14:01:00Z">
        <w:r w:rsidRPr="008B6E08">
          <w:rPr>
            <w:rFonts w:cs="Times New Roman"/>
            <w:b/>
            <w:bCs/>
            <w:rPrChange w:id="13" w:author="Ash" w:date="2021-01-08T14:02:00Z">
              <w:rPr>
                <w:rFonts w:cs="Times New Roman"/>
              </w:rPr>
            </w:rPrChange>
          </w:rPr>
          <w:t>Differetial</w:t>
        </w:r>
        <w:proofErr w:type="spellEnd"/>
        <w:r w:rsidRPr="008B6E08">
          <w:rPr>
            <w:rFonts w:cs="Times New Roman"/>
            <w:b/>
            <w:bCs/>
            <w:rPrChange w:id="14" w:author="Ash" w:date="2021-01-08T14:02:00Z">
              <w:rPr>
                <w:rFonts w:cs="Times New Roman"/>
              </w:rPr>
            </w:rPrChange>
          </w:rPr>
          <w:t xml:space="preserve"> expression analyses</w:t>
        </w:r>
      </w:ins>
    </w:p>
    <w:p w14:paraId="5E5B4AA9" w14:textId="77777777" w:rsidR="008B6E08" w:rsidRPr="008B6E08" w:rsidRDefault="008B6E08" w:rsidP="008B6E08">
      <w:pPr>
        <w:spacing w:line="360" w:lineRule="auto"/>
        <w:jc w:val="both"/>
        <w:rPr>
          <w:ins w:id="15" w:author="Ash" w:date="2021-01-08T14:01:00Z"/>
          <w:rFonts w:cs="Times New Roman"/>
        </w:rPr>
      </w:pPr>
      <w:ins w:id="16" w:author="Ash" w:date="2021-01-08T14:01:00Z">
        <w:r w:rsidRPr="008B6E08">
          <w:rPr>
            <w:rFonts w:cs="Times New Roman"/>
          </w:rPr>
          <w:t>For differential expression analyses we used "</w:t>
        </w:r>
        <w:proofErr w:type="spellStart"/>
        <w:r w:rsidRPr="008B6E08">
          <w:rPr>
            <w:rFonts w:cs="Times New Roman"/>
          </w:rPr>
          <w:t>limma</w:t>
        </w:r>
        <w:proofErr w:type="spellEnd"/>
        <w:r w:rsidRPr="008B6E08">
          <w:rPr>
            <w:rFonts w:cs="Times New Roman"/>
          </w:rPr>
          <w:t>" package in R. Following models were used to analyze deferentially abundant proteins.</w:t>
        </w:r>
      </w:ins>
    </w:p>
    <w:p w14:paraId="6F4C2F4D" w14:textId="77777777" w:rsidR="008B6E08" w:rsidRPr="008B6E08" w:rsidRDefault="008B6E08" w:rsidP="008B6E08">
      <w:pPr>
        <w:spacing w:line="360" w:lineRule="auto"/>
        <w:jc w:val="both"/>
        <w:rPr>
          <w:ins w:id="17" w:author="Ash" w:date="2021-01-08T14:01:00Z"/>
          <w:rFonts w:cs="Times New Roman"/>
        </w:rPr>
      </w:pPr>
    </w:p>
    <w:p w14:paraId="58BF8B1E" w14:textId="77777777" w:rsidR="008B6E08" w:rsidRPr="008B6E08" w:rsidRDefault="008B6E08" w:rsidP="008B6E08">
      <w:pPr>
        <w:spacing w:line="360" w:lineRule="auto"/>
        <w:jc w:val="both"/>
        <w:rPr>
          <w:ins w:id="18" w:author="Ash" w:date="2021-01-08T14:01:00Z"/>
          <w:rFonts w:cs="Times New Roman"/>
        </w:rPr>
      </w:pPr>
      <w:ins w:id="19" w:author="Ash" w:date="2021-01-08T14:01:00Z">
        <w:r w:rsidRPr="008B6E08">
          <w:rPr>
            <w:rFonts w:cs="Times New Roman"/>
          </w:rPr>
          <w:t xml:space="preserve"> - *Basic model* protein ~ Age</w:t>
        </w:r>
      </w:ins>
    </w:p>
    <w:p w14:paraId="4748D856" w14:textId="77777777" w:rsidR="008B6E08" w:rsidRPr="008B6E08" w:rsidRDefault="008B6E08" w:rsidP="008B6E08">
      <w:pPr>
        <w:spacing w:line="360" w:lineRule="auto"/>
        <w:jc w:val="both"/>
        <w:rPr>
          <w:ins w:id="20" w:author="Ash" w:date="2021-01-08T14:01:00Z"/>
          <w:rFonts w:cs="Times New Roman"/>
        </w:rPr>
      </w:pPr>
      <w:ins w:id="21" w:author="Ash" w:date="2021-01-08T14:01:00Z">
        <w:r w:rsidRPr="008B6E08">
          <w:rPr>
            <w:rFonts w:cs="Times New Roman"/>
          </w:rPr>
          <w:t xml:space="preserve"> - *Gender and BMI adjusted model* protein ~ gender + BMI + Age</w:t>
        </w:r>
      </w:ins>
    </w:p>
    <w:p w14:paraId="50A03E4C" w14:textId="77777777" w:rsidR="008B6E08" w:rsidRPr="008B6E08" w:rsidRDefault="008B6E08" w:rsidP="008B6E08">
      <w:pPr>
        <w:spacing w:line="360" w:lineRule="auto"/>
        <w:jc w:val="both"/>
        <w:rPr>
          <w:ins w:id="22" w:author="Ash" w:date="2021-01-08T14:01:00Z"/>
          <w:rFonts w:cs="Times New Roman"/>
        </w:rPr>
      </w:pPr>
      <w:ins w:id="23" w:author="Ash" w:date="2021-01-08T14:01:00Z">
        <w:r w:rsidRPr="008B6E08">
          <w:rPr>
            <w:rFonts w:cs="Times New Roman"/>
          </w:rPr>
          <w:t xml:space="preserve"> - *Interaction with environmental variables* protein ~ gender + </w:t>
        </w:r>
        <w:proofErr w:type="spellStart"/>
        <w:r w:rsidRPr="008B6E08">
          <w:rPr>
            <w:rFonts w:cs="Times New Roman"/>
          </w:rPr>
          <w:t>bmi</w:t>
        </w:r>
        <w:proofErr w:type="spellEnd"/>
        <w:r w:rsidRPr="008B6E08">
          <w:rPr>
            <w:rFonts w:cs="Times New Roman"/>
          </w:rPr>
          <w:t xml:space="preserve"> + Age + ENV + Age*ENV</w:t>
        </w:r>
      </w:ins>
    </w:p>
    <w:p w14:paraId="038547C5" w14:textId="459BF4EC" w:rsidR="008B6E08" w:rsidRPr="008B6E08" w:rsidRDefault="008B6E08" w:rsidP="000850D5">
      <w:pPr>
        <w:spacing w:line="360" w:lineRule="auto"/>
        <w:jc w:val="both"/>
        <w:rPr>
          <w:ins w:id="24" w:author="Ash" w:date="2021-01-08T14:01:00Z"/>
          <w:rFonts w:cs="Times New Roman"/>
        </w:rPr>
      </w:pPr>
      <w:ins w:id="25" w:author="Ash" w:date="2021-01-08T14:01:00Z">
        <w:r w:rsidRPr="008B6E08">
          <w:rPr>
            <w:rFonts w:cs="Times New Roman"/>
          </w:rPr>
          <w:t xml:space="preserve"> </w:t>
        </w:r>
      </w:ins>
    </w:p>
    <w:p w14:paraId="6C509068" w14:textId="6B59B5BF" w:rsidR="008B6E08" w:rsidRPr="008B6E08" w:rsidRDefault="008B6E08" w:rsidP="008B6E08">
      <w:pPr>
        <w:spacing w:line="360" w:lineRule="auto"/>
        <w:jc w:val="both"/>
        <w:rPr>
          <w:ins w:id="26" w:author="Ash" w:date="2021-01-08T14:01:00Z"/>
          <w:rFonts w:cs="Times New Roman"/>
          <w:b/>
          <w:bCs/>
          <w:rPrChange w:id="27" w:author="Ash" w:date="2021-01-08T14:01:00Z">
            <w:rPr>
              <w:ins w:id="28" w:author="Ash" w:date="2021-01-08T14:01:00Z"/>
              <w:rFonts w:cs="Times New Roman"/>
            </w:rPr>
          </w:rPrChange>
        </w:rPr>
      </w:pPr>
      <w:ins w:id="29" w:author="Ash" w:date="2021-01-08T14:01:00Z">
        <w:r w:rsidRPr="008B6E08">
          <w:rPr>
            <w:rFonts w:cs="Times New Roman"/>
            <w:b/>
            <w:bCs/>
            <w:rPrChange w:id="30" w:author="Ash" w:date="2021-01-08T14:01:00Z">
              <w:rPr>
                <w:rFonts w:cs="Times New Roman"/>
              </w:rPr>
            </w:rPrChange>
          </w:rPr>
          <w:t xml:space="preserve">Age related protein clustering </w:t>
        </w:r>
      </w:ins>
    </w:p>
    <w:p w14:paraId="69C0E2E9" w14:textId="77777777" w:rsidR="008B6E08" w:rsidRPr="008B6E08" w:rsidRDefault="008B6E08" w:rsidP="008B6E08">
      <w:pPr>
        <w:spacing w:line="360" w:lineRule="auto"/>
        <w:jc w:val="both"/>
        <w:rPr>
          <w:ins w:id="31" w:author="Ash" w:date="2021-01-08T14:01:00Z"/>
          <w:rFonts w:cs="Times New Roman"/>
        </w:rPr>
      </w:pPr>
    </w:p>
    <w:p w14:paraId="27CDEBAC" w14:textId="77777777" w:rsidR="008B6E08" w:rsidRPr="008B6E08" w:rsidRDefault="008B6E08" w:rsidP="008B6E08">
      <w:pPr>
        <w:spacing w:line="360" w:lineRule="auto"/>
        <w:jc w:val="both"/>
        <w:rPr>
          <w:ins w:id="32" w:author="Ash" w:date="2021-01-08T14:01:00Z"/>
          <w:rFonts w:cs="Times New Roman"/>
        </w:rPr>
      </w:pPr>
      <w:ins w:id="33" w:author="Ash" w:date="2021-01-08T14:01:00Z">
        <w:r w:rsidRPr="008B6E08">
          <w:rPr>
            <w:rFonts w:cs="Times New Roman"/>
          </w:rPr>
          <w:t xml:space="preserve">To identify patterns associated with age we performed cluster analyses of on proteins associated with age. To visualize </w:t>
        </w:r>
        <w:proofErr w:type="gramStart"/>
        <w:r w:rsidRPr="008B6E08">
          <w:rPr>
            <w:rFonts w:cs="Times New Roman"/>
          </w:rPr>
          <w:t>trends</w:t>
        </w:r>
        <w:proofErr w:type="gramEnd"/>
        <w:r w:rsidRPr="008B6E08">
          <w:rPr>
            <w:rFonts w:cs="Times New Roman"/>
          </w:rPr>
          <w:t xml:space="preserve"> we create age related intervals as following.</w:t>
        </w:r>
      </w:ins>
    </w:p>
    <w:p w14:paraId="21D6F5F6" w14:textId="77777777" w:rsidR="008B6E08" w:rsidRPr="008B6E08" w:rsidRDefault="008B6E08" w:rsidP="008B6E08">
      <w:pPr>
        <w:spacing w:line="360" w:lineRule="auto"/>
        <w:jc w:val="both"/>
        <w:rPr>
          <w:ins w:id="34" w:author="Ash" w:date="2021-01-08T14:01:00Z"/>
          <w:rFonts w:cs="Times New Roman"/>
        </w:rPr>
      </w:pPr>
    </w:p>
    <w:p w14:paraId="4EA694FD" w14:textId="77777777" w:rsidR="008B6E08" w:rsidRPr="008B6E08" w:rsidRDefault="008B6E08" w:rsidP="008B6E08">
      <w:pPr>
        <w:spacing w:line="360" w:lineRule="auto"/>
        <w:jc w:val="both"/>
        <w:rPr>
          <w:ins w:id="35" w:author="Ash" w:date="2021-01-08T14:01:00Z"/>
          <w:rFonts w:cs="Times New Roman"/>
        </w:rPr>
      </w:pPr>
      <w:ins w:id="36" w:author="Ash" w:date="2021-01-08T14:01:00Z">
        <w:r w:rsidRPr="008B6E08">
          <w:rPr>
            <w:rFonts w:cs="Times New Roman"/>
          </w:rPr>
          <w:t>1. Plot for groups between 0-40, 61-60, 61-80 and 81-112.</w:t>
        </w:r>
      </w:ins>
    </w:p>
    <w:p w14:paraId="67AE97B5" w14:textId="77777777" w:rsidR="008B6E08" w:rsidRPr="008B6E08" w:rsidRDefault="008B6E08" w:rsidP="008B6E08">
      <w:pPr>
        <w:spacing w:line="360" w:lineRule="auto"/>
        <w:jc w:val="both"/>
        <w:rPr>
          <w:ins w:id="37" w:author="Ash" w:date="2021-01-08T14:01:00Z"/>
          <w:rFonts w:cs="Times New Roman"/>
        </w:rPr>
      </w:pPr>
      <w:ins w:id="38" w:author="Ash" w:date="2021-01-08T14:01:00Z">
        <w:r w:rsidRPr="008B6E08">
          <w:rPr>
            <w:rFonts w:cs="Times New Roman"/>
          </w:rPr>
          <w:t>2. Plots for groups for age span of 10 years each</w:t>
        </w:r>
      </w:ins>
    </w:p>
    <w:p w14:paraId="2FFEE6E0" w14:textId="77777777" w:rsidR="008B6E08" w:rsidRPr="008B6E08" w:rsidRDefault="008B6E08" w:rsidP="008B6E08">
      <w:pPr>
        <w:spacing w:line="360" w:lineRule="auto"/>
        <w:jc w:val="both"/>
        <w:rPr>
          <w:ins w:id="39" w:author="Ash" w:date="2021-01-08T14:01:00Z"/>
          <w:rFonts w:cs="Times New Roman"/>
        </w:rPr>
      </w:pPr>
    </w:p>
    <w:p w14:paraId="60EBFD55" w14:textId="77777777" w:rsidR="008B6E08" w:rsidRPr="008B6E08" w:rsidRDefault="008B6E08" w:rsidP="008B6E08">
      <w:pPr>
        <w:spacing w:line="360" w:lineRule="auto"/>
        <w:jc w:val="both"/>
        <w:rPr>
          <w:ins w:id="40" w:author="Ash" w:date="2021-01-08T14:01:00Z"/>
          <w:rFonts w:cs="Times New Roman"/>
        </w:rPr>
      </w:pPr>
      <w:ins w:id="41" w:author="Ash" w:date="2021-01-08T14:01:00Z">
        <w:r w:rsidRPr="008B6E08">
          <w:rPr>
            <w:rFonts w:cs="Times New Roman"/>
          </w:rPr>
          <w:lastRenderedPageBreak/>
          <w:t>Mean protein intensity was calculated for proteins in each cluster followed by average over each age intervals.</w:t>
        </w:r>
      </w:ins>
    </w:p>
    <w:p w14:paraId="58629D8A" w14:textId="77777777" w:rsidR="008B6E08" w:rsidRPr="008B6E08" w:rsidRDefault="008B6E08" w:rsidP="008B6E08">
      <w:pPr>
        <w:spacing w:line="360" w:lineRule="auto"/>
        <w:jc w:val="both"/>
        <w:rPr>
          <w:ins w:id="42" w:author="Ash" w:date="2021-01-08T14:01:00Z"/>
          <w:rFonts w:cs="Times New Roman"/>
        </w:rPr>
      </w:pPr>
    </w:p>
    <w:p w14:paraId="5A42940B" w14:textId="4AC39775" w:rsidR="008B6E08" w:rsidRPr="008B6E08" w:rsidRDefault="008B6E08" w:rsidP="008B6E08">
      <w:pPr>
        <w:spacing w:line="360" w:lineRule="auto"/>
        <w:jc w:val="both"/>
        <w:rPr>
          <w:ins w:id="43" w:author="Ash" w:date="2021-01-08T14:01:00Z"/>
          <w:rFonts w:cs="Times New Roman"/>
        </w:rPr>
      </w:pPr>
      <w:ins w:id="44" w:author="Ash" w:date="2021-01-08T14:01:00Z">
        <w:r w:rsidRPr="008B6E08">
          <w:rPr>
            <w:rFonts w:cs="Times New Roman"/>
          </w:rPr>
          <w:t xml:space="preserve">For clustering, protein data was scaled followed by calculating </w:t>
        </w:r>
        <w:proofErr w:type="spellStart"/>
        <w:r w:rsidRPr="008B6E08">
          <w:rPr>
            <w:rFonts w:cs="Times New Roman"/>
          </w:rPr>
          <w:t>dsitance</w:t>
        </w:r>
        <w:proofErr w:type="spellEnd"/>
        <w:r w:rsidRPr="008B6E08">
          <w:rPr>
            <w:rFonts w:cs="Times New Roman"/>
          </w:rPr>
          <w:t xml:space="preserve"> between protein observation using </w:t>
        </w:r>
      </w:ins>
      <w:ins w:id="45" w:author="Ash" w:date="2021-01-08T14:03:00Z">
        <w:r w:rsidR="00DC5FCF" w:rsidRPr="008B6E08">
          <w:rPr>
            <w:rFonts w:cs="Times New Roman"/>
          </w:rPr>
          <w:t>Euclidean</w:t>
        </w:r>
      </w:ins>
      <w:ins w:id="46" w:author="Ash" w:date="2021-01-08T14:01:00Z">
        <w:r w:rsidRPr="008B6E08">
          <w:rPr>
            <w:rFonts w:cs="Times New Roman"/>
          </w:rPr>
          <w:t xml:space="preserve"> distance. Clustering was then performed by using complete linkage between observations.</w:t>
        </w:r>
      </w:ins>
    </w:p>
    <w:p w14:paraId="47364CD4" w14:textId="77777777" w:rsidR="008B6E08" w:rsidRPr="008B6E08" w:rsidRDefault="008B6E08" w:rsidP="008B6E08">
      <w:pPr>
        <w:spacing w:line="360" w:lineRule="auto"/>
        <w:jc w:val="both"/>
        <w:rPr>
          <w:ins w:id="47" w:author="Ash" w:date="2021-01-08T14:01:00Z"/>
          <w:rFonts w:cs="Times New Roman"/>
        </w:rPr>
      </w:pPr>
    </w:p>
    <w:p w14:paraId="4B3070C7" w14:textId="545C5639" w:rsidR="008B6E08" w:rsidRPr="001B48FA" w:rsidRDefault="008B6E08" w:rsidP="008B6E08">
      <w:pPr>
        <w:spacing w:line="360" w:lineRule="auto"/>
        <w:jc w:val="both"/>
        <w:rPr>
          <w:ins w:id="48" w:author="Ash" w:date="2021-01-08T14:01:00Z"/>
          <w:rFonts w:cs="Times New Roman"/>
          <w:b/>
          <w:bCs/>
          <w:rPrChange w:id="49" w:author="Ash" w:date="2021-01-08T14:03:00Z">
            <w:rPr>
              <w:ins w:id="50" w:author="Ash" w:date="2021-01-08T14:01:00Z"/>
              <w:rFonts w:cs="Times New Roman"/>
            </w:rPr>
          </w:rPrChange>
        </w:rPr>
      </w:pPr>
      <w:proofErr w:type="spellStart"/>
      <w:ins w:id="51" w:author="Ash" w:date="2021-01-08T14:01:00Z">
        <w:r w:rsidRPr="008B6E08">
          <w:rPr>
            <w:rFonts w:cs="Times New Roman"/>
            <w:b/>
            <w:bCs/>
            <w:rPrChange w:id="52" w:author="Ash" w:date="2021-01-08T14:01:00Z">
              <w:rPr>
                <w:rFonts w:cs="Times New Roman"/>
              </w:rPr>
            </w:rPrChange>
          </w:rPr>
          <w:t>SWANDe</w:t>
        </w:r>
        <w:proofErr w:type="spellEnd"/>
        <w:r w:rsidRPr="008B6E08">
          <w:rPr>
            <w:rFonts w:cs="Times New Roman"/>
            <w:b/>
            <w:bCs/>
            <w:rPrChange w:id="53" w:author="Ash" w:date="2021-01-08T14:01:00Z">
              <w:rPr>
                <w:rFonts w:cs="Times New Roman"/>
              </w:rPr>
            </w:rPrChange>
          </w:rPr>
          <w:t xml:space="preserve"> analyses</w:t>
        </w:r>
      </w:ins>
    </w:p>
    <w:p w14:paraId="1C63571D" w14:textId="77777777" w:rsidR="008B6E08" w:rsidRPr="008B6E08" w:rsidRDefault="008B6E08" w:rsidP="008B6E08">
      <w:pPr>
        <w:spacing w:line="360" w:lineRule="auto"/>
        <w:jc w:val="both"/>
        <w:rPr>
          <w:ins w:id="54" w:author="Ash" w:date="2021-01-08T14:01:00Z"/>
          <w:rFonts w:cs="Times New Roman"/>
        </w:rPr>
      </w:pPr>
      <w:ins w:id="55" w:author="Ash" w:date="2021-01-08T14:01:00Z">
        <w:r w:rsidRPr="008B6E08">
          <w:rPr>
            <w:rFonts w:cs="Times New Roman"/>
          </w:rPr>
          <w:t>Differential expression Sliding window analysis distinguishes (</w:t>
        </w:r>
        <w:proofErr w:type="spellStart"/>
        <w:r w:rsidRPr="008B6E08">
          <w:rPr>
            <w:rFonts w:cs="Times New Roman"/>
          </w:rPr>
          <w:t>DEswan</w:t>
        </w:r>
        <w:proofErr w:type="spellEnd"/>
        <w:r w:rsidRPr="008B6E08">
          <w:rPr>
            <w:rFonts w:cs="Times New Roman"/>
          </w:rPr>
          <w:t>) was used to identify waves of aging plasma proteins.</w:t>
        </w:r>
      </w:ins>
    </w:p>
    <w:p w14:paraId="4494320C" w14:textId="2A11BEB1" w:rsidR="007C11BA" w:rsidRDefault="008B6E08" w:rsidP="008B6E08">
      <w:pPr>
        <w:spacing w:line="360" w:lineRule="auto"/>
        <w:jc w:val="both"/>
        <w:rPr>
          <w:ins w:id="56" w:author="Ash" w:date="2021-01-04T13:38:00Z"/>
          <w:rFonts w:cs="Times New Roman"/>
        </w:rPr>
      </w:pPr>
      <w:ins w:id="57" w:author="Ash" w:date="2021-01-08T14:01:00Z">
        <w:r w:rsidRPr="008B6E08">
          <w:rPr>
            <w:rFonts w:cs="Times New Roman"/>
          </w:rPr>
          <w:t xml:space="preserve">Age span between 20 years to 120 years with interval size of 10 years was </w:t>
        </w:r>
        <w:proofErr w:type="spellStart"/>
        <w:r w:rsidRPr="008B6E08">
          <w:rPr>
            <w:rFonts w:cs="Times New Roman"/>
          </w:rPr>
          <w:t>slected</w:t>
        </w:r>
        <w:proofErr w:type="spellEnd"/>
        <w:r w:rsidRPr="008B6E08">
          <w:rPr>
            <w:rFonts w:cs="Times New Roman"/>
          </w:rPr>
          <w:t xml:space="preserve"> for sliding window analyses in the ´</w:t>
        </w:r>
        <w:proofErr w:type="spellStart"/>
        <w:r w:rsidRPr="008B6E08">
          <w:rPr>
            <w:rFonts w:cs="Times New Roman"/>
          </w:rPr>
          <w:t>DEswan</w:t>
        </w:r>
        <w:proofErr w:type="spellEnd"/>
        <w:r w:rsidRPr="008B6E08">
          <w:rPr>
            <w:rFonts w:cs="Times New Roman"/>
          </w:rPr>
          <w:t xml:space="preserve">´ function implemented </w:t>
        </w:r>
        <w:proofErr w:type="spellStart"/>
        <w:r w:rsidRPr="008B6E08">
          <w:rPr>
            <w:rFonts w:cs="Times New Roman"/>
          </w:rPr>
          <w:t>i</w:t>
        </w:r>
        <w:proofErr w:type="spellEnd"/>
        <w:r w:rsidRPr="008B6E08">
          <w:rPr>
            <w:rFonts w:cs="Times New Roman"/>
          </w:rPr>
          <w:t xml:space="preserve"> ´</w:t>
        </w:r>
        <w:proofErr w:type="spellStart"/>
        <w:r w:rsidRPr="008B6E08">
          <w:rPr>
            <w:rFonts w:cs="Times New Roman"/>
          </w:rPr>
          <w:t>DEswan</w:t>
        </w:r>
        <w:proofErr w:type="spellEnd"/>
        <w:r w:rsidRPr="008B6E08">
          <w:rPr>
            <w:rFonts w:cs="Times New Roman"/>
          </w:rPr>
          <w:t xml:space="preserve">´ package. Sex was used as covariate in the </w:t>
        </w:r>
        <w:proofErr w:type="spellStart"/>
        <w:r w:rsidRPr="008B6E08">
          <w:rPr>
            <w:rFonts w:cs="Times New Roman"/>
          </w:rPr>
          <w:t>DEswan</w:t>
        </w:r>
        <w:proofErr w:type="spellEnd"/>
        <w:r w:rsidRPr="008B6E08">
          <w:rPr>
            <w:rFonts w:cs="Times New Roman"/>
          </w:rPr>
          <w:t xml:space="preserve"> analyses.</w:t>
        </w:r>
      </w:ins>
    </w:p>
    <w:p w14:paraId="12F93514" w14:textId="77777777" w:rsidR="007C11BA" w:rsidRPr="00F068EF" w:rsidRDefault="007C11BA" w:rsidP="00A360F9">
      <w:pPr>
        <w:spacing w:line="360" w:lineRule="auto"/>
        <w:jc w:val="both"/>
        <w:rPr>
          <w:rFonts w:cs="Times New Roman"/>
        </w:rPr>
      </w:pPr>
    </w:p>
    <w:p w14:paraId="138AF64B" w14:textId="1674379B" w:rsidR="00E752EA" w:rsidRDefault="00E0362D" w:rsidP="00A360F9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Mass spectrometry data processing</w:t>
      </w:r>
    </w:p>
    <w:p w14:paraId="128CFC12" w14:textId="77777777" w:rsidR="00E0362D" w:rsidRPr="00E0362D" w:rsidRDefault="00E0362D" w:rsidP="00A360F9">
      <w:pPr>
        <w:spacing w:line="360" w:lineRule="auto"/>
        <w:jc w:val="both"/>
        <w:rPr>
          <w:rFonts w:cs="Times New Roman"/>
        </w:rPr>
      </w:pPr>
    </w:p>
    <w:p w14:paraId="3252EF26" w14:textId="3DD5CB7B" w:rsidR="00A7291B" w:rsidRDefault="00A7291B" w:rsidP="00A360F9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Results </w:t>
      </w:r>
    </w:p>
    <w:p w14:paraId="5D476EBC" w14:textId="262F235D" w:rsidR="00AE5105" w:rsidRDefault="0042511B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The present </w:t>
      </w:r>
      <w:r w:rsidR="00F96A5D">
        <w:rPr>
          <w:rFonts w:cs="Times New Roman"/>
        </w:rPr>
        <w:t>study aimed</w:t>
      </w:r>
      <w:r w:rsidR="001864F3">
        <w:rPr>
          <w:rFonts w:cs="Times New Roman"/>
        </w:rPr>
        <w:t xml:space="preserve"> to use an automated high-throughput plasma protein digestion method in combination with DIA to identify</w:t>
      </w:r>
      <w:r w:rsidR="00055210">
        <w:rPr>
          <w:rFonts w:cs="Times New Roman"/>
        </w:rPr>
        <w:t xml:space="preserve"> di</w:t>
      </w:r>
      <w:r w:rsidR="00C91C86">
        <w:rPr>
          <w:rFonts w:cs="Times New Roman"/>
        </w:rPr>
        <w:t>fferentially expressed proteins</w:t>
      </w:r>
      <w:r w:rsidR="0071004F">
        <w:rPr>
          <w:rFonts w:cs="Times New Roman"/>
        </w:rPr>
        <w:t xml:space="preserve"> in plasma </w:t>
      </w:r>
      <w:r w:rsidR="00055210">
        <w:rPr>
          <w:rFonts w:cs="Times New Roman"/>
        </w:rPr>
        <w:t>among different age groups</w:t>
      </w:r>
      <w:r w:rsidR="001864F3">
        <w:rPr>
          <w:rFonts w:cs="Times New Roman"/>
        </w:rPr>
        <w:t xml:space="preserve"> from </w:t>
      </w:r>
      <w:r w:rsidR="00117059">
        <w:rPr>
          <w:rFonts w:cs="Times New Roman"/>
        </w:rPr>
        <w:t>a healthy Sicilian cohort</w:t>
      </w:r>
      <w:r w:rsidR="001864F3">
        <w:rPr>
          <w:rFonts w:cs="Times New Roman"/>
        </w:rPr>
        <w:t xml:space="preserve">. </w:t>
      </w:r>
    </w:p>
    <w:p w14:paraId="0FD3D48B" w14:textId="77777777" w:rsidR="00D218FE" w:rsidRDefault="00D218FE" w:rsidP="00A360F9">
      <w:pPr>
        <w:spacing w:line="360" w:lineRule="auto"/>
        <w:jc w:val="both"/>
        <w:rPr>
          <w:rFonts w:cs="Times New Roman"/>
        </w:rPr>
      </w:pPr>
    </w:p>
    <w:p w14:paraId="1BB1D012" w14:textId="729BD395" w:rsidR="002B4998" w:rsidRPr="002B4998" w:rsidRDefault="002B4998" w:rsidP="00A360F9">
      <w:pPr>
        <w:spacing w:line="360" w:lineRule="auto"/>
        <w:jc w:val="both"/>
        <w:rPr>
          <w:rFonts w:cs="Times New Roman"/>
          <w:b/>
        </w:rPr>
      </w:pPr>
      <w:r w:rsidRPr="002B4998">
        <w:rPr>
          <w:rFonts w:cs="Times New Roman"/>
          <w:b/>
        </w:rPr>
        <w:t xml:space="preserve">Plasma ageing proteome overview </w:t>
      </w:r>
      <w:r w:rsidR="00055210" w:rsidRPr="002B4998">
        <w:rPr>
          <w:rFonts w:cs="Times New Roman"/>
          <w:b/>
        </w:rPr>
        <w:t xml:space="preserve"> </w:t>
      </w:r>
    </w:p>
    <w:p w14:paraId="227DF4AF" w14:textId="0AD7EB40" w:rsidR="00055210" w:rsidRDefault="00696D1D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The current study included </w:t>
      </w:r>
      <w:r w:rsidR="002B4998">
        <w:rPr>
          <w:rFonts w:cs="Times New Roman"/>
        </w:rPr>
        <w:t xml:space="preserve">a total of </w:t>
      </w:r>
      <w:r w:rsidR="00F35565">
        <w:rPr>
          <w:rFonts w:cs="Times New Roman"/>
        </w:rPr>
        <w:t>86</w:t>
      </w:r>
      <w:r w:rsidR="006D0114">
        <w:rPr>
          <w:rFonts w:cs="Times New Roman"/>
        </w:rPr>
        <w:t xml:space="preserve"> plasma samples from</w:t>
      </w:r>
      <w:r>
        <w:rPr>
          <w:rFonts w:cs="Times New Roman"/>
        </w:rPr>
        <w:t xml:space="preserve"> </w:t>
      </w:r>
      <w:r w:rsidR="0074776C">
        <w:rPr>
          <w:rFonts w:cs="Times New Roman"/>
        </w:rPr>
        <w:t>healthy men and women</w:t>
      </w:r>
      <w:r>
        <w:rPr>
          <w:rFonts w:cs="Times New Roman"/>
        </w:rPr>
        <w:t xml:space="preserve"> </w:t>
      </w:r>
      <w:r w:rsidR="00B42CC2">
        <w:rPr>
          <w:rFonts w:cs="Times New Roman"/>
        </w:rPr>
        <w:t>aged</w:t>
      </w:r>
      <w:r w:rsidR="0074776C">
        <w:rPr>
          <w:rFonts w:cs="Times New Roman"/>
        </w:rPr>
        <w:t xml:space="preserve"> </w:t>
      </w:r>
      <w:r w:rsidR="00B42CC2">
        <w:rPr>
          <w:rFonts w:cs="Times New Roman"/>
        </w:rPr>
        <w:t>20 to 95+ years</w:t>
      </w:r>
      <w:r w:rsidR="0074776C">
        <w:rPr>
          <w:rFonts w:cs="Times New Roman"/>
        </w:rPr>
        <w:t xml:space="preserve">. A schematic overview of the samples and the workflow employed is displayed in </w:t>
      </w:r>
      <w:r w:rsidR="00857A39">
        <w:rPr>
          <w:rFonts w:cs="Times New Roman"/>
          <w:b/>
        </w:rPr>
        <w:t xml:space="preserve">Figure </w:t>
      </w:r>
      <w:r w:rsidR="0074776C" w:rsidRPr="0063567D">
        <w:rPr>
          <w:rFonts w:cs="Times New Roman"/>
          <w:b/>
        </w:rPr>
        <w:t>1</w:t>
      </w:r>
      <w:r w:rsidR="001B17C4">
        <w:rPr>
          <w:rFonts w:cs="Times New Roman"/>
        </w:rPr>
        <w:t>. Further</w:t>
      </w:r>
      <w:r w:rsidR="0013047E">
        <w:rPr>
          <w:rFonts w:cs="Times New Roman"/>
        </w:rPr>
        <w:t xml:space="preserve"> </w:t>
      </w:r>
      <w:r w:rsidR="00B6496A">
        <w:rPr>
          <w:rFonts w:cs="Times New Roman"/>
        </w:rPr>
        <w:t>individuals’</w:t>
      </w:r>
      <w:r w:rsidR="001B17C4">
        <w:rPr>
          <w:rFonts w:cs="Times New Roman"/>
        </w:rPr>
        <w:t xml:space="preserve"> information </w:t>
      </w:r>
      <w:r w:rsidR="0074776C">
        <w:rPr>
          <w:rFonts w:cs="Times New Roman"/>
        </w:rPr>
        <w:t xml:space="preserve">regarding </w:t>
      </w:r>
      <w:r w:rsidR="00B42CC2">
        <w:rPr>
          <w:rFonts w:cs="Times New Roman"/>
        </w:rPr>
        <w:t xml:space="preserve">clinical and </w:t>
      </w:r>
      <w:r w:rsidR="00570C84">
        <w:rPr>
          <w:rFonts w:cs="Times New Roman"/>
        </w:rPr>
        <w:t>biochemic</w:t>
      </w:r>
      <w:r w:rsidR="00B42CC2">
        <w:rPr>
          <w:rFonts w:cs="Times New Roman"/>
        </w:rPr>
        <w:t xml:space="preserve">al parameters as well as </w:t>
      </w:r>
      <w:r w:rsidR="00570C84">
        <w:rPr>
          <w:rFonts w:cs="Times New Roman"/>
        </w:rPr>
        <w:t xml:space="preserve">BMI, age and location </w:t>
      </w:r>
      <w:r w:rsidR="00B42CC2">
        <w:rPr>
          <w:rFonts w:cs="Times New Roman"/>
        </w:rPr>
        <w:t>(</w:t>
      </w:r>
      <w:r w:rsidR="00117059">
        <w:rPr>
          <w:rFonts w:cs="Times New Roman"/>
        </w:rPr>
        <w:t>origin of the samples</w:t>
      </w:r>
      <w:r w:rsidR="00B42CC2">
        <w:rPr>
          <w:rFonts w:cs="Times New Roman"/>
        </w:rPr>
        <w:t>) are</w:t>
      </w:r>
      <w:r w:rsidR="00570C84">
        <w:rPr>
          <w:rFonts w:cs="Times New Roman"/>
        </w:rPr>
        <w:t xml:space="preserve"> reported in </w:t>
      </w:r>
      <w:r w:rsidR="00570C84" w:rsidRPr="0063567D">
        <w:rPr>
          <w:rFonts w:cs="Times New Roman"/>
          <w:b/>
        </w:rPr>
        <w:t>Supplementary table 1</w:t>
      </w:r>
      <w:r w:rsidR="00570C84">
        <w:rPr>
          <w:rFonts w:cs="Times New Roman"/>
        </w:rPr>
        <w:t xml:space="preserve">. </w:t>
      </w:r>
    </w:p>
    <w:p w14:paraId="4C987FF3" w14:textId="294656A9" w:rsidR="00F35565" w:rsidRDefault="001B17C4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By using an automated sample processing and a </w:t>
      </w:r>
      <w:r w:rsidR="0071004F">
        <w:rPr>
          <w:rFonts w:cs="Times New Roman"/>
        </w:rPr>
        <w:t>label-free approach</w:t>
      </w:r>
      <w:r w:rsidR="00117059">
        <w:rPr>
          <w:rFonts w:cs="Times New Roman"/>
        </w:rPr>
        <w:t xml:space="preserve"> on </w:t>
      </w:r>
      <w:proofErr w:type="spellStart"/>
      <w:r w:rsidR="00117059">
        <w:rPr>
          <w:rFonts w:cs="Times New Roman"/>
        </w:rPr>
        <w:t>undepleted</w:t>
      </w:r>
      <w:proofErr w:type="spellEnd"/>
      <w:r w:rsidR="00117059">
        <w:rPr>
          <w:rFonts w:cs="Times New Roman"/>
        </w:rPr>
        <w:t xml:space="preserve"> plasma</w:t>
      </w:r>
      <w:r w:rsidR="0071004F">
        <w:rPr>
          <w:rFonts w:cs="Times New Roman"/>
        </w:rPr>
        <w:t xml:space="preserve"> combined with data independent acquisition (DIA) a total amount of 435 proteins were identified. </w:t>
      </w:r>
      <w:r w:rsidR="00836226">
        <w:rPr>
          <w:rFonts w:cs="Times New Roman"/>
        </w:rPr>
        <w:t xml:space="preserve">After </w:t>
      </w:r>
      <w:r w:rsidR="008B223F">
        <w:rPr>
          <w:rFonts w:cs="Times New Roman"/>
        </w:rPr>
        <w:t xml:space="preserve">inspection of the data, some proteins were removed due </w:t>
      </w:r>
      <w:r w:rsidR="00F24F89">
        <w:rPr>
          <w:rFonts w:cs="Times New Roman"/>
        </w:rPr>
        <w:t xml:space="preserve">to </w:t>
      </w:r>
      <w:r w:rsidR="008B223F">
        <w:rPr>
          <w:rFonts w:cs="Times New Roman"/>
        </w:rPr>
        <w:t>miss</w:t>
      </w:r>
      <w:r w:rsidR="007B59F8">
        <w:rPr>
          <w:rFonts w:cs="Times New Roman"/>
        </w:rPr>
        <w:t xml:space="preserve">ing values and the final </w:t>
      </w:r>
      <w:r w:rsidR="00B42CC2">
        <w:rPr>
          <w:rFonts w:cs="Times New Roman"/>
        </w:rPr>
        <w:t xml:space="preserve">protein </w:t>
      </w:r>
      <w:r w:rsidR="007B59F8">
        <w:rPr>
          <w:rFonts w:cs="Times New Roman"/>
        </w:rPr>
        <w:t>list</w:t>
      </w:r>
      <w:r w:rsidR="00B42CC2">
        <w:rPr>
          <w:rFonts w:cs="Times New Roman"/>
        </w:rPr>
        <w:t xml:space="preserve"> contains</w:t>
      </w:r>
      <w:r w:rsidR="008B223F">
        <w:rPr>
          <w:rFonts w:cs="Times New Roman"/>
        </w:rPr>
        <w:t xml:space="preserve"> 410 proteins.</w:t>
      </w:r>
    </w:p>
    <w:p w14:paraId="70193571" w14:textId="4503C9E9" w:rsidR="008818FC" w:rsidRDefault="00F35565" w:rsidP="00A360F9">
      <w:pPr>
        <w:spacing w:line="360" w:lineRule="auto"/>
        <w:jc w:val="both"/>
        <w:rPr>
          <w:rFonts w:cs="Times New Roman"/>
        </w:rPr>
      </w:pPr>
      <w:r w:rsidRPr="00F35565">
        <w:rPr>
          <w:rFonts w:cs="Times New Roman"/>
          <w:b/>
        </w:rPr>
        <w:lastRenderedPageBreak/>
        <w:t>Figure 2</w:t>
      </w:r>
      <w:r>
        <w:rPr>
          <w:rFonts w:cs="Times New Roman"/>
          <w:b/>
        </w:rPr>
        <w:t>A</w:t>
      </w:r>
      <w:r w:rsidR="0013047E">
        <w:rPr>
          <w:rFonts w:cs="Times New Roman"/>
          <w:b/>
        </w:rPr>
        <w:t xml:space="preserve"> </w:t>
      </w:r>
      <w:r>
        <w:rPr>
          <w:rFonts w:cs="Times New Roman"/>
        </w:rPr>
        <w:t>displays the overall sample distribution in</w:t>
      </w:r>
      <w:r w:rsidR="00585D4A">
        <w:rPr>
          <w:rFonts w:cs="Times New Roman"/>
        </w:rPr>
        <w:t xml:space="preserve"> the</w:t>
      </w:r>
      <w:r>
        <w:rPr>
          <w:rFonts w:cs="Times New Roman"/>
        </w:rPr>
        <w:t xml:space="preserve"> principal component analysis </w:t>
      </w:r>
      <w:r w:rsidR="008D2621">
        <w:rPr>
          <w:rFonts w:cs="Times New Roman"/>
        </w:rPr>
        <w:t xml:space="preserve">(PCA) </w:t>
      </w:r>
      <w:r>
        <w:rPr>
          <w:rFonts w:cs="Times New Roman"/>
        </w:rPr>
        <w:t>plot</w:t>
      </w:r>
      <w:r w:rsidR="008D262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B71E8A">
        <w:rPr>
          <w:rFonts w:cs="Times New Roman"/>
        </w:rPr>
        <w:t>Percent variance explained in the principal components (PCs), shows</w:t>
      </w:r>
      <w:r w:rsidR="008F0587">
        <w:rPr>
          <w:rFonts w:cs="Times New Roman"/>
        </w:rPr>
        <w:t xml:space="preserve"> a good distribution of the </w:t>
      </w:r>
      <w:r w:rsidR="00B71E8A">
        <w:rPr>
          <w:rFonts w:cs="Times New Roman"/>
        </w:rPr>
        <w:t>data in the first 10 PCs (</w:t>
      </w:r>
      <w:r w:rsidR="00B71E8A" w:rsidRPr="008818FC">
        <w:rPr>
          <w:rFonts w:cs="Times New Roman"/>
          <w:b/>
        </w:rPr>
        <w:t xml:space="preserve">Figure </w:t>
      </w:r>
      <w:r>
        <w:rPr>
          <w:rFonts w:cs="Times New Roman"/>
          <w:b/>
        </w:rPr>
        <w:t>2B</w:t>
      </w:r>
      <w:r w:rsidR="00B71E8A">
        <w:rPr>
          <w:rFonts w:cs="Times New Roman"/>
        </w:rPr>
        <w:t xml:space="preserve">). </w:t>
      </w:r>
      <w:r w:rsidR="00585D4A">
        <w:rPr>
          <w:rFonts w:cs="Times New Roman"/>
        </w:rPr>
        <w:t xml:space="preserve">Thus, </w:t>
      </w:r>
      <w:r w:rsidR="008F0587">
        <w:rPr>
          <w:rFonts w:cs="Times New Roman"/>
        </w:rPr>
        <w:t>the association between the 10 PCs and the clinical variables collected from</w:t>
      </w:r>
      <w:r>
        <w:rPr>
          <w:rFonts w:cs="Times New Roman"/>
        </w:rPr>
        <w:t xml:space="preserve"> each</w:t>
      </w:r>
      <w:r w:rsidR="008F0587">
        <w:rPr>
          <w:rFonts w:cs="Times New Roman"/>
        </w:rPr>
        <w:t xml:space="preserve"> indi</w:t>
      </w:r>
      <w:r>
        <w:rPr>
          <w:rFonts w:cs="Times New Roman"/>
        </w:rPr>
        <w:t>vidual</w:t>
      </w:r>
      <w:r w:rsidR="00585D4A">
        <w:rPr>
          <w:rFonts w:cs="Times New Roman"/>
        </w:rPr>
        <w:t xml:space="preserve"> was further investigated</w:t>
      </w:r>
      <w:r w:rsidR="008F0587">
        <w:rPr>
          <w:rFonts w:cs="Times New Roman"/>
        </w:rPr>
        <w:t xml:space="preserve">. Results show that parameters </w:t>
      </w:r>
      <w:r w:rsidR="0038460E">
        <w:rPr>
          <w:rFonts w:cs="Times New Roman"/>
        </w:rPr>
        <w:t>like age, category</w:t>
      </w:r>
      <w:r w:rsidR="008D2621">
        <w:rPr>
          <w:rFonts w:cs="Times New Roman"/>
        </w:rPr>
        <w:t xml:space="preserve"> (</w:t>
      </w:r>
      <w:r w:rsidR="00A45A90">
        <w:rPr>
          <w:rFonts w:cs="Times New Roman"/>
        </w:rPr>
        <w:t xml:space="preserve">young, middle age, old, very old and centenaries), </w:t>
      </w:r>
      <w:r w:rsidR="0038460E">
        <w:rPr>
          <w:rFonts w:cs="Times New Roman"/>
        </w:rPr>
        <w:t>location</w:t>
      </w:r>
      <w:r w:rsidR="00A45A90">
        <w:rPr>
          <w:rFonts w:cs="Times New Roman"/>
        </w:rPr>
        <w:t xml:space="preserve"> (city or village)</w:t>
      </w:r>
      <w:r w:rsidR="0038460E">
        <w:rPr>
          <w:rFonts w:cs="Times New Roman"/>
        </w:rPr>
        <w:t>,</w:t>
      </w:r>
      <w:r w:rsidR="008F0587">
        <w:rPr>
          <w:rFonts w:cs="Times New Roman"/>
        </w:rPr>
        <w:t xml:space="preserve"> uric acid (UA2) </w:t>
      </w:r>
      <w:r w:rsidR="0038460E">
        <w:rPr>
          <w:rFonts w:cs="Times New Roman"/>
        </w:rPr>
        <w:t xml:space="preserve">and gender play a role </w:t>
      </w:r>
      <w:r w:rsidR="00E325F6">
        <w:rPr>
          <w:rFonts w:cs="Times New Roman"/>
        </w:rPr>
        <w:t xml:space="preserve">in </w:t>
      </w:r>
      <w:r w:rsidR="008818FC">
        <w:rPr>
          <w:rFonts w:cs="Times New Roman"/>
        </w:rPr>
        <w:t xml:space="preserve">proteins </w:t>
      </w:r>
      <w:r w:rsidR="00BB566B">
        <w:rPr>
          <w:rFonts w:cs="Times New Roman"/>
        </w:rPr>
        <w:t>distribution, while biochemical factors, such as LDL, HDL and BMI, do not significantly</w:t>
      </w:r>
      <w:r w:rsidR="00F24F89">
        <w:rPr>
          <w:rFonts w:cs="Times New Roman"/>
        </w:rPr>
        <w:t xml:space="preserve"> contribute</w:t>
      </w:r>
      <w:r w:rsidR="00BB566B">
        <w:rPr>
          <w:rFonts w:cs="Times New Roman"/>
        </w:rPr>
        <w:t xml:space="preserve"> to the distribution of proteins </w:t>
      </w:r>
      <w:r w:rsidR="008818FC">
        <w:rPr>
          <w:rFonts w:cs="Times New Roman"/>
        </w:rPr>
        <w:t>(</w:t>
      </w:r>
      <w:r w:rsidR="008818FC" w:rsidRPr="008818FC">
        <w:rPr>
          <w:rFonts w:cs="Times New Roman"/>
          <w:b/>
        </w:rPr>
        <w:t xml:space="preserve">Figure </w:t>
      </w:r>
      <w:r>
        <w:rPr>
          <w:rFonts w:cs="Times New Roman"/>
          <w:b/>
        </w:rPr>
        <w:t>2C</w:t>
      </w:r>
      <w:r w:rsidR="008818FC">
        <w:rPr>
          <w:rFonts w:cs="Times New Roman"/>
        </w:rPr>
        <w:t xml:space="preserve">). </w:t>
      </w:r>
    </w:p>
    <w:p w14:paraId="5C0BB9CB" w14:textId="77777777" w:rsidR="00760AB8" w:rsidRDefault="00760AB8" w:rsidP="00A360F9">
      <w:pPr>
        <w:spacing w:line="360" w:lineRule="auto"/>
        <w:jc w:val="both"/>
        <w:rPr>
          <w:rFonts w:cs="Times New Roman"/>
        </w:rPr>
      </w:pPr>
    </w:p>
    <w:p w14:paraId="5397E49D" w14:textId="052A2F7C" w:rsidR="00D33181" w:rsidRDefault="00D33181" w:rsidP="00A360F9">
      <w:pPr>
        <w:spacing w:line="360" w:lineRule="auto"/>
        <w:jc w:val="both"/>
        <w:rPr>
          <w:rFonts w:cs="Times New Roman"/>
          <w:b/>
        </w:rPr>
      </w:pPr>
      <w:r w:rsidRPr="00D33181">
        <w:rPr>
          <w:rFonts w:cs="Times New Roman"/>
          <w:b/>
        </w:rPr>
        <w:t xml:space="preserve">Protein correlation with age </w:t>
      </w:r>
    </w:p>
    <w:p w14:paraId="3E6C505C" w14:textId="613C76BE" w:rsidR="00D33181" w:rsidRDefault="00EA0FFF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correlation between p</w:t>
      </w:r>
      <w:r w:rsidR="00F24F89">
        <w:rPr>
          <w:rFonts w:cs="Times New Roman"/>
        </w:rPr>
        <w:t xml:space="preserve">roteins </w:t>
      </w:r>
      <w:r>
        <w:rPr>
          <w:rFonts w:cs="Times New Roman"/>
        </w:rPr>
        <w:t xml:space="preserve">and </w:t>
      </w:r>
      <w:r w:rsidR="00965DC6">
        <w:rPr>
          <w:rFonts w:cs="Times New Roman"/>
        </w:rPr>
        <w:t xml:space="preserve">age </w:t>
      </w:r>
      <w:r>
        <w:rPr>
          <w:rFonts w:cs="Times New Roman"/>
        </w:rPr>
        <w:t>was further investigated</w:t>
      </w:r>
      <w:r w:rsidR="00965DC6">
        <w:rPr>
          <w:rFonts w:cs="Times New Roman"/>
        </w:rPr>
        <w:t>.</w:t>
      </w:r>
      <w:r w:rsidR="007C6F7A">
        <w:rPr>
          <w:rFonts w:cs="Times New Roman"/>
        </w:rPr>
        <w:t xml:space="preserve"> </w:t>
      </w:r>
    </w:p>
    <w:p w14:paraId="5FB373EA" w14:textId="4C85A189" w:rsidR="006423AA" w:rsidRDefault="007C6F7A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From this analysis we could identify 106 proteins that</w:t>
      </w:r>
      <w:r w:rsidR="00F80972">
        <w:rPr>
          <w:rFonts w:cs="Times New Roman"/>
        </w:rPr>
        <w:t xml:space="preserve"> significantly (q-value&lt;0.05)</w:t>
      </w:r>
      <w:r>
        <w:rPr>
          <w:rFonts w:cs="Times New Roman"/>
        </w:rPr>
        <w:t xml:space="preserve"> correlate with age</w:t>
      </w:r>
      <w:r w:rsidR="00A320AB">
        <w:rPr>
          <w:rFonts w:cs="Times New Roman"/>
        </w:rPr>
        <w:t xml:space="preserve"> (</w:t>
      </w:r>
      <w:r w:rsidR="00A320AB" w:rsidRPr="00A320AB">
        <w:rPr>
          <w:rFonts w:cs="Times New Roman"/>
          <w:b/>
        </w:rPr>
        <w:t>Supplementary figure 1</w:t>
      </w:r>
      <w:r w:rsidR="00A320AB">
        <w:rPr>
          <w:rFonts w:cs="Times New Roman"/>
        </w:rPr>
        <w:t>)</w:t>
      </w:r>
      <w:r>
        <w:rPr>
          <w:rFonts w:cs="Times New Roman"/>
        </w:rPr>
        <w:t xml:space="preserve">. </w:t>
      </w:r>
      <w:r w:rsidR="00433AB4">
        <w:rPr>
          <w:rFonts w:cs="Times New Roman"/>
        </w:rPr>
        <w:t>To further discriminate between up and down regulated proteins, a cut-off on eff</w:t>
      </w:r>
      <w:r w:rsidR="00235B20">
        <w:rPr>
          <w:rFonts w:cs="Times New Roman"/>
        </w:rPr>
        <w:t xml:space="preserve">ect size &gt;/&lt; 0.01 was applied. 20 age-associated proteins </w:t>
      </w:r>
      <w:r w:rsidR="0084221E">
        <w:rPr>
          <w:rFonts w:cs="Times New Roman"/>
        </w:rPr>
        <w:t>are</w:t>
      </w:r>
      <w:r w:rsidR="00235B20">
        <w:rPr>
          <w:rFonts w:cs="Times New Roman"/>
        </w:rPr>
        <w:t xml:space="preserve"> negatively regulated, while </w:t>
      </w:r>
      <w:r w:rsidR="0084221E">
        <w:rPr>
          <w:rFonts w:cs="Times New Roman"/>
        </w:rPr>
        <w:t>27 are positively regulated</w:t>
      </w:r>
      <w:r w:rsidR="00143BAE">
        <w:rPr>
          <w:rFonts w:cs="Times New Roman"/>
        </w:rPr>
        <w:t xml:space="preserve"> as shown in the volcano plot</w:t>
      </w:r>
      <w:r w:rsidR="00AA1A7E">
        <w:rPr>
          <w:rFonts w:cs="Times New Roman"/>
        </w:rPr>
        <w:t xml:space="preserve"> (</w:t>
      </w:r>
      <w:r w:rsidR="00446233">
        <w:rPr>
          <w:rFonts w:cs="Times New Roman"/>
          <w:b/>
        </w:rPr>
        <w:t xml:space="preserve">Figure </w:t>
      </w:r>
      <w:r w:rsidR="00A320AB">
        <w:rPr>
          <w:rFonts w:cs="Times New Roman"/>
          <w:b/>
        </w:rPr>
        <w:t>3A</w:t>
      </w:r>
      <w:r w:rsidR="00AA1A7E">
        <w:rPr>
          <w:rFonts w:cs="Times New Roman"/>
        </w:rPr>
        <w:t>)</w:t>
      </w:r>
      <w:r w:rsidR="0084221E">
        <w:rPr>
          <w:rFonts w:cs="Times New Roman"/>
        </w:rPr>
        <w:t xml:space="preserve">. </w:t>
      </w:r>
      <w:r w:rsidR="006D2F1E">
        <w:rPr>
          <w:rFonts w:cs="Times New Roman"/>
        </w:rPr>
        <w:t>Among these last group of</w:t>
      </w:r>
      <w:r w:rsidR="000654AF">
        <w:rPr>
          <w:rFonts w:cs="Times New Roman"/>
        </w:rPr>
        <w:t xml:space="preserve"> proteins, </w:t>
      </w:r>
      <w:r w:rsidR="006861B5">
        <w:rPr>
          <w:rFonts w:cs="Times New Roman"/>
        </w:rPr>
        <w:t xml:space="preserve">fibulin-1 (FBLN1, P23142), lysozyme C (LYZ, P61626), </w:t>
      </w:r>
      <w:proofErr w:type="spellStart"/>
      <w:r w:rsidR="006861B5">
        <w:rPr>
          <w:rFonts w:cs="Times New Roman"/>
        </w:rPr>
        <w:t>dystroglycan</w:t>
      </w:r>
      <w:proofErr w:type="spellEnd"/>
      <w:r w:rsidR="006861B5">
        <w:rPr>
          <w:rFonts w:cs="Times New Roman"/>
        </w:rPr>
        <w:t xml:space="preserve"> (DAG1</w:t>
      </w:r>
      <w:r w:rsidR="00F274F7">
        <w:rPr>
          <w:rFonts w:cs="Times New Roman"/>
        </w:rPr>
        <w:t xml:space="preserve">, </w:t>
      </w:r>
      <w:r w:rsidR="00F274F7" w:rsidRPr="00F274F7">
        <w:rPr>
          <w:rFonts w:cs="Times New Roman"/>
        </w:rPr>
        <w:t>Q14118</w:t>
      </w:r>
      <w:r w:rsidR="006861B5">
        <w:rPr>
          <w:rFonts w:cs="Times New Roman"/>
        </w:rPr>
        <w:t xml:space="preserve">) and gamma glutamyl hydrolase (GGH, Q92820) were already reported in another study as related to aging </w:t>
      </w:r>
      <w:r w:rsidR="000654AF">
        <w:rPr>
          <w:rFonts w:cs="Times New Roman"/>
        </w:rPr>
        <w:t>(</w:t>
      </w:r>
      <w:proofErr w:type="spellStart"/>
      <w:r w:rsidR="003934DF">
        <w:rPr>
          <w:rFonts w:cs="Times New Roman"/>
        </w:rPr>
        <w:t>Lehallier</w:t>
      </w:r>
      <w:proofErr w:type="spellEnd"/>
      <w:r w:rsidR="003934DF">
        <w:rPr>
          <w:rFonts w:cs="Times New Roman"/>
        </w:rPr>
        <w:t xml:space="preserve"> B et al. 2019</w:t>
      </w:r>
      <w:r w:rsidR="000654AF">
        <w:rPr>
          <w:rFonts w:cs="Times New Roman"/>
        </w:rPr>
        <w:t>)</w:t>
      </w:r>
      <w:r w:rsidR="000061A2">
        <w:rPr>
          <w:rFonts w:cs="Times New Roman"/>
        </w:rPr>
        <w:t xml:space="preserve">. </w:t>
      </w:r>
      <w:r w:rsidR="00A320AB">
        <w:rPr>
          <w:rFonts w:cs="Times New Roman"/>
        </w:rPr>
        <w:t xml:space="preserve">Indeed, </w:t>
      </w:r>
      <w:r w:rsidR="004B225C">
        <w:rPr>
          <w:rFonts w:cs="Times New Roman"/>
        </w:rPr>
        <w:t xml:space="preserve">FBLN1 and DAG1 have been shown to play a crucial role in ageing since both have a positive effect on brain homeostasis and </w:t>
      </w:r>
      <w:r w:rsidR="000D44C8">
        <w:rPr>
          <w:rFonts w:cs="Times New Roman"/>
        </w:rPr>
        <w:t>neur</w:t>
      </w:r>
      <w:r w:rsidR="00D86018">
        <w:rPr>
          <w:rFonts w:cs="Times New Roman"/>
        </w:rPr>
        <w:t>o</w:t>
      </w:r>
      <w:r w:rsidR="000D44C8">
        <w:rPr>
          <w:rFonts w:cs="Times New Roman"/>
        </w:rPr>
        <w:t>trophic activities</w:t>
      </w:r>
      <w:r w:rsidR="004B225C">
        <w:rPr>
          <w:rFonts w:cs="Times New Roman"/>
        </w:rPr>
        <w:t xml:space="preserve"> </w:t>
      </w:r>
      <w:r w:rsidR="000D44C8">
        <w:rPr>
          <w:rFonts w:cs="Times New Roman"/>
        </w:rPr>
        <w:t xml:space="preserve">(Moore SA et al. Nature 2002; </w:t>
      </w:r>
      <w:proofErr w:type="spellStart"/>
      <w:r w:rsidR="000D44C8">
        <w:rPr>
          <w:rFonts w:cs="Times New Roman"/>
        </w:rPr>
        <w:t>Ohsawa</w:t>
      </w:r>
      <w:proofErr w:type="spellEnd"/>
      <w:r w:rsidR="000D44C8">
        <w:rPr>
          <w:rFonts w:cs="Times New Roman"/>
        </w:rPr>
        <w:t xml:space="preserve"> I et al. J Neurochemistry 2001)</w:t>
      </w:r>
      <w:r w:rsidR="006D2F1E">
        <w:rPr>
          <w:rFonts w:cs="Times New Roman"/>
        </w:rPr>
        <w:t xml:space="preserve">. Interestingly, also extracellular superoxide dismutase (SOD3, </w:t>
      </w:r>
      <w:r w:rsidR="00091FC4">
        <w:rPr>
          <w:rFonts w:cs="Times New Roman"/>
        </w:rPr>
        <w:t>P08240) is increasing with age, s</w:t>
      </w:r>
      <w:r w:rsidR="00A320AB">
        <w:rPr>
          <w:rFonts w:cs="Times New Roman"/>
        </w:rPr>
        <w:t>uggesting a higher protection from</w:t>
      </w:r>
      <w:r w:rsidR="00091FC4">
        <w:rPr>
          <w:rFonts w:cs="Times New Roman"/>
        </w:rPr>
        <w:t xml:space="preserve"> oxygen reactive species in older individuals. </w:t>
      </w:r>
    </w:p>
    <w:p w14:paraId="6C4BA5A1" w14:textId="7CBF6500" w:rsidR="000921C2" w:rsidRDefault="00662F51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Most of the </w:t>
      </w:r>
      <w:r w:rsidR="00A320AB">
        <w:rPr>
          <w:rFonts w:cs="Times New Roman"/>
        </w:rPr>
        <w:t xml:space="preserve">age-associated </w:t>
      </w:r>
      <w:r>
        <w:rPr>
          <w:rFonts w:cs="Times New Roman"/>
        </w:rPr>
        <w:t xml:space="preserve">proteins that are negatively </w:t>
      </w:r>
      <w:r w:rsidR="00A320AB">
        <w:rPr>
          <w:rFonts w:cs="Times New Roman"/>
        </w:rPr>
        <w:t>correlated</w:t>
      </w:r>
      <w:r>
        <w:rPr>
          <w:rFonts w:cs="Times New Roman"/>
        </w:rPr>
        <w:t xml:space="preserve"> with age are immunoglobulins. </w:t>
      </w:r>
      <w:r w:rsidR="000921C2">
        <w:rPr>
          <w:rFonts w:cs="Times New Roman"/>
        </w:rPr>
        <w:t>It has been reported that accumulation of immunoglobulins activates the immune system and results in chronic inflammation during ageing (</w:t>
      </w:r>
      <w:proofErr w:type="spellStart"/>
      <w:r w:rsidR="000921C2" w:rsidRPr="000921C2">
        <w:rPr>
          <w:rFonts w:cs="Times New Roman"/>
        </w:rPr>
        <w:t>Aprahamian</w:t>
      </w:r>
      <w:proofErr w:type="spellEnd"/>
      <w:r w:rsidR="000921C2" w:rsidRPr="000921C2">
        <w:rPr>
          <w:rFonts w:cs="Times New Roman"/>
        </w:rPr>
        <w:t xml:space="preserve"> T</w:t>
      </w:r>
      <w:r w:rsidR="000921C2">
        <w:rPr>
          <w:rFonts w:cs="Times New Roman"/>
        </w:rPr>
        <w:t xml:space="preserve"> et al Clin Exp Immunol 2008). The reduced expression of immunoglobulins in our older cohort suggests a better response to inflammation and cellular stress. </w:t>
      </w:r>
    </w:p>
    <w:p w14:paraId="61E9D147" w14:textId="3D92E38E" w:rsidR="00662F51" w:rsidRPr="008769C0" w:rsidRDefault="006F44DC" w:rsidP="00A320AB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="Times New Roman"/>
        </w:rPr>
        <w:t>Furthermore, IGFBP-3 and IGFBP-5 are less expressed in</w:t>
      </w:r>
      <w:r w:rsidR="00D04496">
        <w:rPr>
          <w:rFonts w:cs="Times New Roman"/>
        </w:rPr>
        <w:t xml:space="preserve"> our </w:t>
      </w:r>
      <w:r w:rsidR="00965899">
        <w:rPr>
          <w:rFonts w:cs="Times New Roman"/>
        </w:rPr>
        <w:t xml:space="preserve">elderly </w:t>
      </w:r>
      <w:r w:rsidR="00D04496">
        <w:rPr>
          <w:rFonts w:cs="Times New Roman"/>
        </w:rPr>
        <w:t xml:space="preserve">cohort </w:t>
      </w:r>
      <w:r w:rsidR="00A320AB">
        <w:rPr>
          <w:rFonts w:cs="Times New Roman"/>
        </w:rPr>
        <w:t>pointing towards reduced</w:t>
      </w:r>
      <w:r w:rsidR="00965899">
        <w:rPr>
          <w:rFonts w:cs="Times New Roman"/>
        </w:rPr>
        <w:t xml:space="preserve"> cell senescence in these indivi</w:t>
      </w:r>
      <w:r w:rsidR="00A320AB">
        <w:rPr>
          <w:rFonts w:cs="Times New Roman"/>
        </w:rPr>
        <w:t>duals as well as</w:t>
      </w:r>
      <w:r w:rsidR="00965899">
        <w:rPr>
          <w:rFonts w:cs="Times New Roman"/>
        </w:rPr>
        <w:t xml:space="preserve"> reduced </w:t>
      </w:r>
      <w:r w:rsidR="00965899">
        <w:rPr>
          <w:rFonts w:cs="Times New Roman"/>
        </w:rPr>
        <w:lastRenderedPageBreak/>
        <w:t>cellular inflammation. Indeed, both</w:t>
      </w:r>
      <w:r>
        <w:rPr>
          <w:rFonts w:cs="Times New Roman"/>
        </w:rPr>
        <w:t xml:space="preserve"> protein</w:t>
      </w:r>
      <w:r w:rsidR="00965899">
        <w:rPr>
          <w:rFonts w:cs="Times New Roman"/>
        </w:rPr>
        <w:t>s have</w:t>
      </w:r>
      <w:r>
        <w:rPr>
          <w:rFonts w:cs="Times New Roman"/>
        </w:rPr>
        <w:t xml:space="preserve"> been associated with cellular senescence </w:t>
      </w:r>
      <w:r w:rsidR="00965899">
        <w:rPr>
          <w:rFonts w:cs="Times New Roman"/>
        </w:rPr>
        <w:t xml:space="preserve">and </w:t>
      </w:r>
      <w:r w:rsidR="008769C0">
        <w:rPr>
          <w:rFonts w:cs="Times New Roman"/>
        </w:rPr>
        <w:t>they have been reported to induce fibroblast activation and inflammatory response (</w:t>
      </w:r>
      <w:proofErr w:type="spellStart"/>
      <w:r w:rsidR="008769C0" w:rsidRPr="008769C0">
        <w:rPr>
          <w:rFonts w:cs="Times New Roman"/>
        </w:rPr>
        <w:t>Elzi</w:t>
      </w:r>
      <w:proofErr w:type="spellEnd"/>
      <w:r w:rsidR="008769C0" w:rsidRPr="008769C0">
        <w:rPr>
          <w:rFonts w:cs="Times New Roman"/>
        </w:rPr>
        <w:t xml:space="preserve"> DJ</w:t>
      </w:r>
      <w:r w:rsidR="008769C0">
        <w:rPr>
          <w:rFonts w:cs="Times New Roman"/>
        </w:rPr>
        <w:t xml:space="preserve"> et al PNAS 2012; Kojima H et al. Cell cycle 2012; </w:t>
      </w:r>
      <w:proofErr w:type="spellStart"/>
      <w:r w:rsidR="008769C0">
        <w:rPr>
          <w:rFonts w:cs="Times New Roman"/>
        </w:rPr>
        <w:t>Sanada</w:t>
      </w:r>
      <w:proofErr w:type="spellEnd"/>
      <w:r w:rsidR="008769C0">
        <w:rPr>
          <w:rFonts w:cs="Times New Roman"/>
        </w:rPr>
        <w:t xml:space="preserve"> F et al. Front. Endocrinol. 2018). </w:t>
      </w:r>
    </w:p>
    <w:p w14:paraId="3147A667" w14:textId="031D851F" w:rsidR="00901B94" w:rsidRDefault="00143BAE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identify proteomic changes during individuals’ lifespan we used the </w:t>
      </w:r>
      <w:r w:rsidRPr="00143BAE">
        <w:rPr>
          <w:rFonts w:cs="Times New Roman"/>
        </w:rPr>
        <w:t xml:space="preserve">differential expression-sliding window analysis </w:t>
      </w:r>
      <w:r>
        <w:rPr>
          <w:rFonts w:cs="Times New Roman"/>
        </w:rPr>
        <w:t xml:space="preserve">(DE-SWAN) </w:t>
      </w:r>
      <w:r w:rsidR="00EF65D5">
        <w:rPr>
          <w:rFonts w:cs="Times New Roman"/>
        </w:rPr>
        <w:t>algorithm</w:t>
      </w:r>
      <w:r w:rsidR="00654898">
        <w:rPr>
          <w:rFonts w:cs="Times New Roman"/>
        </w:rPr>
        <w:t xml:space="preserve"> (</w:t>
      </w:r>
      <w:r w:rsidR="00862461" w:rsidRPr="00862461">
        <w:rPr>
          <w:rFonts w:ascii="Calibri" w:hAnsi="Calibri" w:cs="Times New Roman"/>
          <w:color w:val="3B6A9E"/>
        </w:rPr>
        <w:t>http://lehallib.github.io/DEswan/</w:t>
      </w:r>
      <w:r w:rsidR="00654898">
        <w:rPr>
          <w:rFonts w:cs="Times New Roman"/>
        </w:rPr>
        <w:t>)</w:t>
      </w:r>
      <w:r>
        <w:rPr>
          <w:rFonts w:cs="Times New Roman"/>
        </w:rPr>
        <w:t xml:space="preserve">, which has been demonstrated to </w:t>
      </w:r>
      <w:r w:rsidR="00F22714">
        <w:rPr>
          <w:rFonts w:cs="Times New Roman"/>
        </w:rPr>
        <w:t>provide useful information about protein changes at particular stages of life (</w:t>
      </w:r>
      <w:proofErr w:type="spellStart"/>
      <w:r w:rsidR="00D86018">
        <w:rPr>
          <w:rFonts w:cs="Times New Roman"/>
        </w:rPr>
        <w:t>Lehallier</w:t>
      </w:r>
      <w:proofErr w:type="spellEnd"/>
      <w:r w:rsidR="00D86018">
        <w:rPr>
          <w:rFonts w:cs="Times New Roman"/>
        </w:rPr>
        <w:t xml:space="preserve"> B et al. 2019</w:t>
      </w:r>
      <w:r w:rsidR="00F22714">
        <w:rPr>
          <w:rFonts w:cs="Times New Roman"/>
        </w:rPr>
        <w:t xml:space="preserve">). The algorithm employed here analyses protein levels within a window of 10 years. </w:t>
      </w:r>
      <w:r w:rsidR="00654898">
        <w:rPr>
          <w:rFonts w:cs="Times New Roman"/>
        </w:rPr>
        <w:t>Using this approach we were able to identify significant proteins changing mainly in two age waves with a peak at</w:t>
      </w:r>
      <w:r w:rsidR="00AE6689">
        <w:rPr>
          <w:rFonts w:cs="Times New Roman"/>
        </w:rPr>
        <w:t xml:space="preserve"> </w:t>
      </w:r>
      <w:r w:rsidR="00654898">
        <w:rPr>
          <w:rFonts w:cs="Times New Roman"/>
        </w:rPr>
        <w:t xml:space="preserve">age 40 and then a </w:t>
      </w:r>
      <w:r w:rsidR="00540413">
        <w:rPr>
          <w:rFonts w:cs="Times New Roman"/>
        </w:rPr>
        <w:t xml:space="preserve">consistent </w:t>
      </w:r>
      <w:r w:rsidR="00654898">
        <w:rPr>
          <w:rFonts w:cs="Times New Roman"/>
        </w:rPr>
        <w:t>peak at age 80 (</w:t>
      </w:r>
      <w:r w:rsidR="00446233">
        <w:rPr>
          <w:rFonts w:cs="Times New Roman"/>
          <w:b/>
        </w:rPr>
        <w:t xml:space="preserve">Figure </w:t>
      </w:r>
      <w:r w:rsidR="00FC6534">
        <w:rPr>
          <w:rFonts w:cs="Times New Roman"/>
          <w:b/>
        </w:rPr>
        <w:t>3B</w:t>
      </w:r>
      <w:r w:rsidR="00654898">
        <w:rPr>
          <w:rFonts w:cs="Times New Roman"/>
        </w:rPr>
        <w:t xml:space="preserve">). </w:t>
      </w:r>
      <w:r w:rsidR="003754A4">
        <w:rPr>
          <w:rFonts w:cs="Times New Roman"/>
        </w:rPr>
        <w:t xml:space="preserve">The upset plot </w:t>
      </w:r>
      <w:r w:rsidR="00F12440">
        <w:rPr>
          <w:rFonts w:cs="Times New Roman"/>
        </w:rPr>
        <w:t>(</w:t>
      </w:r>
      <w:r w:rsidR="00F12440" w:rsidRPr="00F12440">
        <w:rPr>
          <w:rFonts w:cs="Times New Roman"/>
          <w:b/>
        </w:rPr>
        <w:t>Figure 3C</w:t>
      </w:r>
      <w:r w:rsidR="00F12440">
        <w:rPr>
          <w:rFonts w:cs="Times New Roman"/>
        </w:rPr>
        <w:t xml:space="preserve">) </w:t>
      </w:r>
      <w:r w:rsidR="003754A4">
        <w:rPr>
          <w:rFonts w:cs="Times New Roman"/>
        </w:rPr>
        <w:t>is</w:t>
      </w:r>
      <w:r w:rsidR="00D218FE">
        <w:rPr>
          <w:rFonts w:cs="Times New Roman"/>
        </w:rPr>
        <w:t xml:space="preserve"> also</w:t>
      </w:r>
      <w:r w:rsidR="003754A4">
        <w:rPr>
          <w:rFonts w:cs="Times New Roman"/>
        </w:rPr>
        <w:t xml:space="preserve"> showing the number of</w:t>
      </w:r>
      <w:r w:rsidR="00540413">
        <w:rPr>
          <w:rFonts w:cs="Times New Roman"/>
        </w:rPr>
        <w:t xml:space="preserve"> significant</w:t>
      </w:r>
      <w:r w:rsidR="003754A4">
        <w:rPr>
          <w:rFonts w:cs="Times New Roman"/>
        </w:rPr>
        <w:t xml:space="preserve"> proteins that are unique or shared between age waves. </w:t>
      </w:r>
      <w:r w:rsidR="005E606E">
        <w:rPr>
          <w:rFonts w:cs="Times New Roman"/>
        </w:rPr>
        <w:t>Most of the significant proteins in the a</w:t>
      </w:r>
      <w:r w:rsidR="00F12440">
        <w:rPr>
          <w:rFonts w:cs="Times New Roman"/>
        </w:rPr>
        <w:t xml:space="preserve">ge-waves are unique </w:t>
      </w:r>
      <w:r w:rsidR="00AE6636">
        <w:rPr>
          <w:rFonts w:cs="Times New Roman"/>
        </w:rPr>
        <w:t>to</w:t>
      </w:r>
      <w:r w:rsidR="00FC6534">
        <w:rPr>
          <w:rFonts w:cs="Times New Roman"/>
        </w:rPr>
        <w:t xml:space="preserve"> long lived individuals</w:t>
      </w:r>
      <w:r w:rsidR="00AE6636">
        <w:rPr>
          <w:rFonts w:cs="Times New Roman"/>
        </w:rPr>
        <w:t xml:space="preserve"> </w:t>
      </w:r>
      <w:r w:rsidR="00FC6534">
        <w:rPr>
          <w:rFonts w:cs="Times New Roman"/>
        </w:rPr>
        <w:t>(</w:t>
      </w:r>
      <w:r w:rsidR="00AE6636">
        <w:rPr>
          <w:rFonts w:cs="Times New Roman"/>
        </w:rPr>
        <w:t>LLI</w:t>
      </w:r>
      <w:r w:rsidR="00FC6534">
        <w:rPr>
          <w:rFonts w:cs="Times New Roman"/>
        </w:rPr>
        <w:t>)</w:t>
      </w:r>
      <w:r w:rsidR="00AE6636">
        <w:rPr>
          <w:rFonts w:cs="Times New Roman"/>
        </w:rPr>
        <w:t>. The age range X80 comprises of 16 proteins, while X80 and X90 share 22 proteins (</w:t>
      </w:r>
      <w:r w:rsidR="00AE6636" w:rsidRPr="000654AF">
        <w:rPr>
          <w:rFonts w:cs="Times New Roman"/>
          <w:b/>
        </w:rPr>
        <w:t>Supplementary table</w:t>
      </w:r>
      <w:r w:rsidR="00FC6534">
        <w:rPr>
          <w:rFonts w:cs="Times New Roman"/>
          <w:b/>
        </w:rPr>
        <w:t xml:space="preserve"> 2</w:t>
      </w:r>
      <w:r w:rsidR="00AE6636">
        <w:rPr>
          <w:rFonts w:cs="Times New Roman"/>
        </w:rPr>
        <w:t>). These results</w:t>
      </w:r>
      <w:r w:rsidR="00D37A02">
        <w:rPr>
          <w:rFonts w:cs="Times New Roman"/>
        </w:rPr>
        <w:t xml:space="preserve"> might</w:t>
      </w:r>
      <w:r w:rsidR="00AE6636">
        <w:rPr>
          <w:rFonts w:cs="Times New Roman"/>
        </w:rPr>
        <w:t xml:space="preserve"> </w:t>
      </w:r>
      <w:r w:rsidR="00FC6534">
        <w:rPr>
          <w:rFonts w:cs="Times New Roman"/>
        </w:rPr>
        <w:t>reveal</w:t>
      </w:r>
      <w:r w:rsidR="00AE6636">
        <w:rPr>
          <w:rFonts w:cs="Times New Roman"/>
        </w:rPr>
        <w:t xml:space="preserve"> a unique protein signature for LLI</w:t>
      </w:r>
      <w:r w:rsidR="00B662E5">
        <w:rPr>
          <w:rFonts w:cs="Times New Roman"/>
        </w:rPr>
        <w:t>s</w:t>
      </w:r>
      <w:r w:rsidR="00AE6636">
        <w:rPr>
          <w:rFonts w:cs="Times New Roman"/>
        </w:rPr>
        <w:t xml:space="preserve">. </w:t>
      </w:r>
      <w:r w:rsidR="00AF6B1E">
        <w:rPr>
          <w:rFonts w:cs="Times New Roman"/>
        </w:rPr>
        <w:t xml:space="preserve">Among these proteins, </w:t>
      </w:r>
      <w:r w:rsidR="001844AB">
        <w:rPr>
          <w:rFonts w:cs="Times New Roman"/>
        </w:rPr>
        <w:t xml:space="preserve">many of them are related to extracellular matrix (ECM) structures and functions. </w:t>
      </w:r>
      <w:r w:rsidR="000558CA">
        <w:rPr>
          <w:rFonts w:cs="Times New Roman"/>
        </w:rPr>
        <w:t xml:space="preserve">The ECM comprises of proteins providing structural and biochemical support to cells. Since the cellular behavior is highly affected by the surrounding environment, age-related changes of the ECM impact the ability </w:t>
      </w:r>
      <w:r w:rsidR="005C0F60">
        <w:rPr>
          <w:rFonts w:cs="Times New Roman"/>
        </w:rPr>
        <w:t>to give support to the cells and might influence most proce</w:t>
      </w:r>
      <w:r w:rsidR="00904526">
        <w:rPr>
          <w:rFonts w:cs="Times New Roman"/>
        </w:rPr>
        <w:t>sses in the body (Birch HL 2018</w:t>
      </w:r>
      <w:r w:rsidR="005C0F60">
        <w:rPr>
          <w:rFonts w:cs="Times New Roman"/>
        </w:rPr>
        <w:t>)</w:t>
      </w:r>
      <w:r w:rsidR="00843CA7">
        <w:rPr>
          <w:rFonts w:cs="Times New Roman"/>
        </w:rPr>
        <w:t xml:space="preserve">. </w:t>
      </w:r>
    </w:p>
    <w:p w14:paraId="616AAF6F" w14:textId="5D8E61A3" w:rsidR="00C947D1" w:rsidRDefault="00901B94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On the other hand, </w:t>
      </w:r>
      <w:r w:rsidR="008B12C7">
        <w:rPr>
          <w:rFonts w:cs="Times New Roman"/>
        </w:rPr>
        <w:t>7 prot</w:t>
      </w:r>
      <w:r w:rsidR="00C410D0">
        <w:rPr>
          <w:rFonts w:cs="Times New Roman"/>
        </w:rPr>
        <w:t xml:space="preserve">eins that are unique to age range </w:t>
      </w:r>
      <w:r w:rsidR="008B12C7">
        <w:rPr>
          <w:rFonts w:cs="Times New Roman"/>
        </w:rPr>
        <w:t>40 are related to the immune</w:t>
      </w:r>
      <w:r w:rsidR="00C410D0">
        <w:rPr>
          <w:rFonts w:cs="Times New Roman"/>
        </w:rPr>
        <w:t xml:space="preserve"> response and they result to be (</w:t>
      </w:r>
      <w:r w:rsidR="00C410D0" w:rsidRPr="00C35956">
        <w:rPr>
          <w:rFonts w:cs="Times New Roman"/>
          <w:highlight w:val="yellow"/>
        </w:rPr>
        <w:t>up or down regulated compared to old? Ashfaq</w:t>
      </w:r>
      <w:r w:rsidR="007968D3" w:rsidRPr="00C35956">
        <w:rPr>
          <w:rFonts w:cs="Times New Roman"/>
          <w:highlight w:val="yellow"/>
        </w:rPr>
        <w:t xml:space="preserve"> could you</w:t>
      </w:r>
      <w:r w:rsidR="00C410D0" w:rsidRPr="00C35956">
        <w:rPr>
          <w:rFonts w:cs="Times New Roman"/>
          <w:highlight w:val="yellow"/>
        </w:rPr>
        <w:t xml:space="preserve"> look into that?</w:t>
      </w:r>
      <w:r w:rsidR="00C410D0">
        <w:rPr>
          <w:rFonts w:cs="Times New Roman"/>
        </w:rPr>
        <w:t xml:space="preserve">). </w:t>
      </w:r>
    </w:p>
    <w:p w14:paraId="349B3BEF" w14:textId="77777777" w:rsidR="008B12C7" w:rsidRDefault="008B12C7" w:rsidP="00A360F9">
      <w:pPr>
        <w:spacing w:line="360" w:lineRule="auto"/>
        <w:jc w:val="both"/>
        <w:rPr>
          <w:rFonts w:cs="Times New Roman"/>
        </w:rPr>
      </w:pPr>
    </w:p>
    <w:p w14:paraId="54D91635" w14:textId="43634DF9" w:rsidR="00C947D1" w:rsidRPr="00C947D1" w:rsidRDefault="00C947D1" w:rsidP="00A360F9">
      <w:pPr>
        <w:spacing w:line="360" w:lineRule="auto"/>
        <w:jc w:val="both"/>
        <w:rPr>
          <w:rFonts w:cs="Times New Roman"/>
          <w:b/>
        </w:rPr>
      </w:pPr>
      <w:r w:rsidRPr="00C947D1">
        <w:rPr>
          <w:rFonts w:cs="Times New Roman"/>
          <w:b/>
        </w:rPr>
        <w:t xml:space="preserve">Protein correlation with </w:t>
      </w:r>
      <w:r w:rsidR="00FE7D4C">
        <w:rPr>
          <w:rFonts w:cs="Times New Roman"/>
          <w:b/>
        </w:rPr>
        <w:t>other parameters</w:t>
      </w:r>
    </w:p>
    <w:p w14:paraId="437AEF91" w14:textId="1BF680C9" w:rsidR="00C947D1" w:rsidRDefault="00C947D1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In the present dataset, most of the plasma samples were collected </w:t>
      </w:r>
      <w:r w:rsidR="00293FA2">
        <w:rPr>
          <w:rFonts w:cs="Times New Roman"/>
        </w:rPr>
        <w:t xml:space="preserve">from the city (Palermo), while some of the </w:t>
      </w:r>
      <w:r w:rsidR="00C44D6A">
        <w:rPr>
          <w:rFonts w:cs="Times New Roman"/>
        </w:rPr>
        <w:t>LLIs</w:t>
      </w:r>
      <w:r w:rsidR="00293FA2">
        <w:rPr>
          <w:rFonts w:cs="Times New Roman"/>
        </w:rPr>
        <w:t xml:space="preserve"> and their relatives </w:t>
      </w:r>
      <w:r w:rsidR="00FE7D4C">
        <w:rPr>
          <w:rFonts w:cs="Times New Roman"/>
        </w:rPr>
        <w:t xml:space="preserve">plasma </w:t>
      </w:r>
      <w:r w:rsidR="00293FA2">
        <w:rPr>
          <w:rFonts w:cs="Times New Roman"/>
        </w:rPr>
        <w:t>were coming from a village in the</w:t>
      </w:r>
      <w:r w:rsidR="006423AA">
        <w:rPr>
          <w:rFonts w:cs="Times New Roman"/>
        </w:rPr>
        <w:t xml:space="preserve"> Sicilian</w:t>
      </w:r>
      <w:r w:rsidR="007E3D19">
        <w:rPr>
          <w:rFonts w:cs="Times New Roman"/>
        </w:rPr>
        <w:t xml:space="preserve"> mountains.</w:t>
      </w:r>
      <w:r w:rsidR="00293FA2">
        <w:rPr>
          <w:rFonts w:cs="Times New Roman"/>
        </w:rPr>
        <w:t xml:space="preserve"> 9 proteins correlate to the location</w:t>
      </w:r>
      <w:r w:rsidR="007E3D19">
        <w:rPr>
          <w:rFonts w:cs="Times New Roman"/>
        </w:rPr>
        <w:t xml:space="preserve"> at a set q-value&lt;0.05</w:t>
      </w:r>
      <w:r w:rsidR="00C44D6A">
        <w:rPr>
          <w:rFonts w:cs="Times New Roman"/>
        </w:rPr>
        <w:t xml:space="preserve"> (</w:t>
      </w:r>
      <w:r w:rsidR="00C44D6A" w:rsidRPr="00C44D6A">
        <w:rPr>
          <w:rFonts w:cs="Times New Roman"/>
          <w:b/>
        </w:rPr>
        <w:t>Supplementary figure 2</w:t>
      </w:r>
      <w:r w:rsidR="00C44D6A">
        <w:rPr>
          <w:rFonts w:cs="Times New Roman"/>
        </w:rPr>
        <w:t xml:space="preserve">). </w:t>
      </w:r>
      <w:r w:rsidR="007840E6">
        <w:rPr>
          <w:rFonts w:cs="Times New Roman"/>
          <w:b/>
        </w:rPr>
        <w:t>Figure 4A</w:t>
      </w:r>
      <w:r w:rsidR="001F3088">
        <w:rPr>
          <w:rFonts w:cs="Times New Roman"/>
          <w:b/>
        </w:rPr>
        <w:t xml:space="preserve"> </w:t>
      </w:r>
      <w:r w:rsidR="001F3088" w:rsidRPr="001F3088">
        <w:rPr>
          <w:rFonts w:cs="Times New Roman"/>
        </w:rPr>
        <w:t>shows</w:t>
      </w:r>
      <w:r w:rsidR="00F16134">
        <w:rPr>
          <w:rFonts w:cs="Times New Roman"/>
        </w:rPr>
        <w:t xml:space="preserve"> the intensity of</w:t>
      </w:r>
      <w:r w:rsidR="001F3088" w:rsidRPr="001F3088">
        <w:rPr>
          <w:rFonts w:cs="Times New Roman"/>
        </w:rPr>
        <w:t xml:space="preserve"> 3 representative</w:t>
      </w:r>
      <w:r w:rsidR="00F16134">
        <w:rPr>
          <w:rFonts w:cs="Times New Roman"/>
        </w:rPr>
        <w:t xml:space="preserve"> proteins</w:t>
      </w:r>
      <w:r w:rsidR="001F1B57">
        <w:rPr>
          <w:rFonts w:cs="Times New Roman"/>
        </w:rPr>
        <w:t xml:space="preserve"> (B2M</w:t>
      </w:r>
      <w:r w:rsidR="00011755">
        <w:rPr>
          <w:rFonts w:cs="Times New Roman"/>
        </w:rPr>
        <w:t>G, LYSC and CYTC</w:t>
      </w:r>
      <w:r w:rsidR="001F1B57">
        <w:rPr>
          <w:rFonts w:cs="Times New Roman"/>
        </w:rPr>
        <w:t>)</w:t>
      </w:r>
      <w:r w:rsidR="00F16134">
        <w:rPr>
          <w:rFonts w:cs="Times New Roman"/>
        </w:rPr>
        <w:t xml:space="preserve"> and </w:t>
      </w:r>
      <w:r w:rsidR="00FE7D4C">
        <w:rPr>
          <w:rFonts w:cs="Times New Roman"/>
        </w:rPr>
        <w:t>their distribution in regard to</w:t>
      </w:r>
      <w:r w:rsidR="00F16134">
        <w:rPr>
          <w:rFonts w:cs="Times New Roman"/>
        </w:rPr>
        <w:t xml:space="preserve"> </w:t>
      </w:r>
      <w:r w:rsidR="00FE7D4C">
        <w:rPr>
          <w:rFonts w:cs="Times New Roman"/>
        </w:rPr>
        <w:t>age (x-axis) and to the location (blue village and red city)</w:t>
      </w:r>
      <w:r w:rsidR="00F16134">
        <w:rPr>
          <w:rFonts w:cs="Times New Roman"/>
        </w:rPr>
        <w:t xml:space="preserve">. </w:t>
      </w:r>
      <w:r w:rsidR="001F1B57">
        <w:rPr>
          <w:rFonts w:cs="Times New Roman"/>
        </w:rPr>
        <w:t xml:space="preserve">These proteins are </w:t>
      </w:r>
      <w:r w:rsidR="001F1B57">
        <w:rPr>
          <w:rFonts w:cs="Times New Roman"/>
        </w:rPr>
        <w:lastRenderedPageBreak/>
        <w:t>more represented in the elderly population i</w:t>
      </w:r>
      <w:r w:rsidR="00B96665">
        <w:rPr>
          <w:rFonts w:cs="Times New Roman"/>
        </w:rPr>
        <w:t>n t</w:t>
      </w:r>
      <w:r w:rsidR="00A40F01">
        <w:rPr>
          <w:rFonts w:cs="Times New Roman"/>
        </w:rPr>
        <w:t xml:space="preserve">he village than in the city, their expression is increasing with age and they </w:t>
      </w:r>
      <w:r w:rsidR="001F1B57">
        <w:rPr>
          <w:rFonts w:cs="Times New Roman"/>
        </w:rPr>
        <w:t xml:space="preserve">are related to </w:t>
      </w:r>
      <w:r w:rsidR="00B96665">
        <w:rPr>
          <w:rFonts w:cs="Times New Roman"/>
        </w:rPr>
        <w:t xml:space="preserve">the </w:t>
      </w:r>
      <w:r w:rsidR="001F1B57">
        <w:rPr>
          <w:rFonts w:cs="Times New Roman"/>
        </w:rPr>
        <w:t xml:space="preserve">cellular protein metabolic process. </w:t>
      </w:r>
    </w:p>
    <w:p w14:paraId="0C6324A1" w14:textId="2EA4A5FC" w:rsidR="000061A2" w:rsidRPr="00F66538" w:rsidRDefault="00FE7D4C" w:rsidP="00A360F9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</w:rPr>
        <w:t>Furthermore,</w:t>
      </w:r>
      <w:r w:rsidR="000061A2">
        <w:rPr>
          <w:rFonts w:cs="Times New Roman"/>
        </w:rPr>
        <w:t xml:space="preserve"> the correlation of age and location was investigated in parallel, and 9 proteins were </w:t>
      </w:r>
      <w:r>
        <w:rPr>
          <w:rFonts w:cs="Times New Roman"/>
        </w:rPr>
        <w:t xml:space="preserve">significantly </w:t>
      </w:r>
      <w:r w:rsidR="000061A2">
        <w:rPr>
          <w:rFonts w:cs="Times New Roman"/>
        </w:rPr>
        <w:t>correlating to both variables.</w:t>
      </w:r>
      <w:r w:rsidR="00F66538">
        <w:rPr>
          <w:rFonts w:cs="Times New Roman"/>
        </w:rPr>
        <w:t xml:space="preserve"> The heatmap (</w:t>
      </w:r>
      <w:r w:rsidR="00446233">
        <w:rPr>
          <w:rFonts w:cs="Times New Roman"/>
          <w:b/>
        </w:rPr>
        <w:t xml:space="preserve">Figure </w:t>
      </w:r>
      <w:r w:rsidR="00393A4F">
        <w:rPr>
          <w:rFonts w:cs="Times New Roman"/>
          <w:b/>
        </w:rPr>
        <w:t>4B</w:t>
      </w:r>
      <w:r w:rsidR="00F66538" w:rsidRPr="00F66538">
        <w:rPr>
          <w:rFonts w:cs="Times New Roman"/>
        </w:rPr>
        <w:t>)</w:t>
      </w:r>
      <w:r w:rsidR="00F66538">
        <w:rPr>
          <w:rFonts w:cs="Times New Roman"/>
          <w:b/>
        </w:rPr>
        <w:t xml:space="preserve"> </w:t>
      </w:r>
      <w:r w:rsidR="00F66538" w:rsidRPr="00F66538">
        <w:rPr>
          <w:rFonts w:cs="Times New Roman"/>
        </w:rPr>
        <w:t xml:space="preserve">shows </w:t>
      </w:r>
      <w:r w:rsidR="00F66538">
        <w:rPr>
          <w:rFonts w:cs="Times New Roman"/>
        </w:rPr>
        <w:t xml:space="preserve">the differential expression of these proteins. </w:t>
      </w:r>
      <w:r w:rsidR="00D13AD1">
        <w:rPr>
          <w:rFonts w:cs="Times New Roman"/>
        </w:rPr>
        <w:t>Matrix metalloprotease 9 (MMP9) was negatively r</w:t>
      </w:r>
      <w:r w:rsidR="00AC1D96">
        <w:rPr>
          <w:rFonts w:cs="Times New Roman"/>
        </w:rPr>
        <w:t>egulated across samples, confirming what has been previously shown</w:t>
      </w:r>
      <w:r w:rsidR="00393A4F">
        <w:rPr>
          <w:rFonts w:cs="Times New Roman"/>
        </w:rPr>
        <w:t xml:space="preserve"> in cor</w:t>
      </w:r>
      <w:r w:rsidR="0084710C">
        <w:rPr>
          <w:rFonts w:cs="Times New Roman"/>
        </w:rPr>
        <w:t>relation to LLIs</w:t>
      </w:r>
      <w:r w:rsidR="00AC1D96">
        <w:rPr>
          <w:rFonts w:cs="Times New Roman"/>
        </w:rPr>
        <w:t xml:space="preserve"> (</w:t>
      </w:r>
      <w:proofErr w:type="spellStart"/>
      <w:r w:rsidR="00AC1D96">
        <w:rPr>
          <w:rFonts w:cs="Times New Roman"/>
        </w:rPr>
        <w:t>Cancemi</w:t>
      </w:r>
      <w:proofErr w:type="spellEnd"/>
      <w:r w:rsidR="00AC1D96">
        <w:rPr>
          <w:rFonts w:cs="Times New Roman"/>
        </w:rPr>
        <w:t xml:space="preserve"> P et al. 2020). </w:t>
      </w:r>
    </w:p>
    <w:p w14:paraId="5A348C54" w14:textId="00A18CD2" w:rsidR="001D6E1F" w:rsidRDefault="007F44CF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Among</w:t>
      </w:r>
      <w:r w:rsidR="000266B7">
        <w:rPr>
          <w:rFonts w:cs="Times New Roman"/>
        </w:rPr>
        <w:t xml:space="preserve"> the significant proteins, 11 of them are correlated to gender. As expected, 2</w:t>
      </w:r>
      <w:r w:rsidR="00B65361">
        <w:rPr>
          <w:rFonts w:cs="Times New Roman"/>
        </w:rPr>
        <w:t xml:space="preserve"> proteins are </w:t>
      </w:r>
      <w:r w:rsidR="00D74C03">
        <w:rPr>
          <w:rFonts w:cs="Times New Roman"/>
        </w:rPr>
        <w:t>hormonal proteins</w:t>
      </w:r>
      <w:r w:rsidR="00C35956">
        <w:rPr>
          <w:rFonts w:cs="Times New Roman"/>
        </w:rPr>
        <w:t xml:space="preserve"> (SHBG and PZP). </w:t>
      </w:r>
      <w:r w:rsidR="00C35956" w:rsidRPr="00C35956">
        <w:rPr>
          <w:rFonts w:cs="Times New Roman"/>
          <w:highlight w:val="yellow"/>
        </w:rPr>
        <w:t>Can we have a plot for the proteins related to gender?</w:t>
      </w:r>
      <w:r w:rsidR="00C35956">
        <w:rPr>
          <w:rFonts w:cs="Times New Roman"/>
        </w:rPr>
        <w:t xml:space="preserve"> </w:t>
      </w:r>
    </w:p>
    <w:p w14:paraId="63F0770A" w14:textId="2488943E" w:rsidR="00915BC8" w:rsidRPr="00C151A1" w:rsidRDefault="00814D72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UA2 is the end product of purine metabolism.  The role of UA is controversial</w:t>
      </w:r>
      <w:r w:rsidR="00B802D9">
        <w:rPr>
          <w:rFonts w:cs="Times New Roman"/>
        </w:rPr>
        <w:t xml:space="preserve"> since it has been reported to enhance oxidative stress </w:t>
      </w:r>
      <w:r w:rsidR="00814141">
        <w:rPr>
          <w:rFonts w:cs="Times New Roman"/>
        </w:rPr>
        <w:t>(Yu MA et al 2010)</w:t>
      </w:r>
      <w:r w:rsidR="00B802D9">
        <w:rPr>
          <w:rFonts w:cs="Times New Roman"/>
        </w:rPr>
        <w:t xml:space="preserve"> </w:t>
      </w:r>
      <w:r w:rsidR="00814141">
        <w:rPr>
          <w:rFonts w:cs="Times New Roman"/>
        </w:rPr>
        <w:t xml:space="preserve">while other studies suggest that UA </w:t>
      </w:r>
      <w:r w:rsidR="005975D3">
        <w:rPr>
          <w:rFonts w:cs="Times New Roman"/>
        </w:rPr>
        <w:t xml:space="preserve">is a reactive oxygen species (ROS) scavenger, thus playing </w:t>
      </w:r>
      <w:r w:rsidR="00814141">
        <w:rPr>
          <w:rFonts w:cs="Times New Roman"/>
        </w:rPr>
        <w:t>an antioxidant effect</w:t>
      </w:r>
      <w:r w:rsidR="005975D3">
        <w:rPr>
          <w:rFonts w:cs="Times New Roman"/>
        </w:rPr>
        <w:t xml:space="preserve"> (</w:t>
      </w:r>
      <w:proofErr w:type="spellStart"/>
      <w:r w:rsidR="00007505">
        <w:rPr>
          <w:rFonts w:cs="Times New Roman"/>
        </w:rPr>
        <w:t>Ridi</w:t>
      </w:r>
      <w:proofErr w:type="spellEnd"/>
      <w:r w:rsidR="00007505">
        <w:rPr>
          <w:rFonts w:cs="Times New Roman"/>
        </w:rPr>
        <w:t xml:space="preserve"> and </w:t>
      </w:r>
      <w:proofErr w:type="spellStart"/>
      <w:r w:rsidR="00007505">
        <w:rPr>
          <w:rFonts w:cs="Times New Roman"/>
        </w:rPr>
        <w:t>Tallima</w:t>
      </w:r>
      <w:proofErr w:type="spellEnd"/>
      <w:r w:rsidR="00007505">
        <w:rPr>
          <w:rFonts w:cs="Times New Roman"/>
        </w:rPr>
        <w:t xml:space="preserve"> 2017; </w:t>
      </w:r>
      <w:proofErr w:type="spellStart"/>
      <w:r w:rsidR="005975D3">
        <w:rPr>
          <w:rFonts w:cs="Times New Roman"/>
        </w:rPr>
        <w:t>Sautin</w:t>
      </w:r>
      <w:proofErr w:type="spellEnd"/>
      <w:r w:rsidR="005975D3">
        <w:rPr>
          <w:rFonts w:cs="Times New Roman"/>
        </w:rPr>
        <w:t xml:space="preserve"> and Johnson 2</w:t>
      </w:r>
      <w:r w:rsidR="00915BC8">
        <w:rPr>
          <w:rFonts w:cs="Times New Roman"/>
        </w:rPr>
        <w:t xml:space="preserve">008; </w:t>
      </w:r>
      <w:proofErr w:type="spellStart"/>
      <w:r w:rsidR="00915BC8">
        <w:rPr>
          <w:rFonts w:cs="Times New Roman"/>
        </w:rPr>
        <w:t>Glantzounis</w:t>
      </w:r>
      <w:proofErr w:type="spellEnd"/>
      <w:r w:rsidR="00915BC8">
        <w:rPr>
          <w:rFonts w:cs="Times New Roman"/>
        </w:rPr>
        <w:t xml:space="preserve"> GK et al 2005)</w:t>
      </w:r>
      <w:r w:rsidR="00814141">
        <w:rPr>
          <w:rFonts w:cs="Times New Roman"/>
        </w:rPr>
        <w:t xml:space="preserve">. </w:t>
      </w:r>
      <w:r w:rsidR="005304A7">
        <w:rPr>
          <w:rFonts w:cs="Times New Roman"/>
        </w:rPr>
        <w:t>Even</w:t>
      </w:r>
      <w:r w:rsidR="006C417E">
        <w:rPr>
          <w:rFonts w:cs="Times New Roman"/>
        </w:rPr>
        <w:t xml:space="preserve"> UA correlation with age is controversial since it has been shown to physiologically increase during adulthood and it has been associated to endothelial dysfunctions and hypertension</w:t>
      </w:r>
      <w:r w:rsidR="002D1CD0">
        <w:rPr>
          <w:rFonts w:cs="Times New Roman"/>
        </w:rPr>
        <w:t xml:space="preserve"> (</w:t>
      </w:r>
      <w:proofErr w:type="spellStart"/>
      <w:r w:rsidR="002D1CD0">
        <w:rPr>
          <w:rFonts w:cs="Times New Roman"/>
        </w:rPr>
        <w:t>Kuzuya</w:t>
      </w:r>
      <w:proofErr w:type="spellEnd"/>
      <w:r w:rsidR="002D1CD0">
        <w:rPr>
          <w:rFonts w:cs="Times New Roman"/>
        </w:rPr>
        <w:t xml:space="preserve"> M et al 2002; Kawamoto R et al 2013</w:t>
      </w:r>
      <w:r w:rsidR="005304A7">
        <w:rPr>
          <w:rFonts w:cs="Times New Roman"/>
        </w:rPr>
        <w:t xml:space="preserve">; </w:t>
      </w:r>
      <w:r w:rsidR="005304A7" w:rsidRPr="00814141">
        <w:rPr>
          <w:rFonts w:cs="Times New Roman"/>
        </w:rPr>
        <w:t>Zhou H</w:t>
      </w:r>
      <w:r w:rsidR="005304A7">
        <w:rPr>
          <w:rFonts w:cs="Times New Roman"/>
        </w:rPr>
        <w:t xml:space="preserve"> et al 2017</w:t>
      </w:r>
      <w:r w:rsidR="002D1CD0">
        <w:rPr>
          <w:rFonts w:cs="Times New Roman"/>
        </w:rPr>
        <w:t>)</w:t>
      </w:r>
      <w:r w:rsidR="006C417E">
        <w:rPr>
          <w:rFonts w:cs="Times New Roman"/>
        </w:rPr>
        <w:t xml:space="preserve">. On the contrary, increased levels of UA in </w:t>
      </w:r>
      <w:r w:rsidR="002D1CD0">
        <w:rPr>
          <w:rFonts w:cs="Times New Roman"/>
        </w:rPr>
        <w:t>elderly populations have proved a greater muscle strength</w:t>
      </w:r>
      <w:r w:rsidR="00946ACB">
        <w:rPr>
          <w:rFonts w:cs="Times New Roman"/>
        </w:rPr>
        <w:t xml:space="preserve"> (Lee J et al 2019), while in </w:t>
      </w:r>
      <w:r w:rsidR="00C151A1" w:rsidRPr="00C151A1">
        <w:rPr>
          <w:rFonts w:cs="Times New Roman"/>
          <w:i/>
        </w:rPr>
        <w:t>Caenorhabditis elegans</w:t>
      </w:r>
      <w:r w:rsidR="00C151A1">
        <w:rPr>
          <w:rFonts w:cs="Times New Roman"/>
          <w:i/>
        </w:rPr>
        <w:t xml:space="preserve"> </w:t>
      </w:r>
      <w:r w:rsidR="00C151A1" w:rsidRPr="00C151A1">
        <w:rPr>
          <w:rFonts w:cs="Times New Roman"/>
        </w:rPr>
        <w:t xml:space="preserve">high levels of </w:t>
      </w:r>
      <w:r w:rsidR="00C151A1">
        <w:rPr>
          <w:rFonts w:cs="Times New Roman"/>
        </w:rPr>
        <w:t xml:space="preserve">UA seem to increase life span (Quan QL et al 2020). </w:t>
      </w:r>
    </w:p>
    <w:p w14:paraId="11761AB2" w14:textId="58D7A403" w:rsidR="00570C84" w:rsidRDefault="00B45204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In</w:t>
      </w:r>
      <w:r w:rsidR="00041E45">
        <w:rPr>
          <w:rFonts w:cs="Times New Roman"/>
        </w:rPr>
        <w:t xml:space="preserve"> the present cohort, </w:t>
      </w:r>
      <w:r w:rsidR="00972F6E">
        <w:rPr>
          <w:rFonts w:cs="Times New Roman"/>
        </w:rPr>
        <w:t>29</w:t>
      </w:r>
      <w:r w:rsidR="006A0B62">
        <w:rPr>
          <w:rFonts w:cs="Times New Roman"/>
        </w:rPr>
        <w:t xml:space="preserve"> proteins</w:t>
      </w:r>
      <w:r w:rsidR="0028337A">
        <w:rPr>
          <w:rFonts w:cs="Times New Roman"/>
        </w:rPr>
        <w:t xml:space="preserve"> are significant</w:t>
      </w:r>
      <w:r w:rsidR="00041E45">
        <w:rPr>
          <w:rFonts w:cs="Times New Roman"/>
        </w:rPr>
        <w:t>ly correlating with UA2</w:t>
      </w:r>
      <w:r w:rsidR="00FA4F91">
        <w:rPr>
          <w:rFonts w:cs="Times New Roman"/>
        </w:rPr>
        <w:t xml:space="preserve">, </w:t>
      </w:r>
      <w:r w:rsidR="0028337A">
        <w:rPr>
          <w:rFonts w:cs="Times New Roman"/>
        </w:rPr>
        <w:t>1</w:t>
      </w:r>
      <w:r w:rsidR="006A0B62">
        <w:rPr>
          <w:rFonts w:cs="Times New Roman"/>
        </w:rPr>
        <w:t xml:space="preserve">8 </w:t>
      </w:r>
      <w:r w:rsidR="00FA4F91">
        <w:rPr>
          <w:rFonts w:cs="Times New Roman"/>
        </w:rPr>
        <w:t xml:space="preserve">of them </w:t>
      </w:r>
      <w:r w:rsidR="006A0B62">
        <w:rPr>
          <w:rFonts w:cs="Times New Roman"/>
        </w:rPr>
        <w:t xml:space="preserve">are positively correlated to UA2 while 11 proteins are correlating negatively to UA2, as show in </w:t>
      </w:r>
      <w:r w:rsidR="00446233">
        <w:rPr>
          <w:rFonts w:cs="Times New Roman"/>
          <w:b/>
        </w:rPr>
        <w:t xml:space="preserve">Figure </w:t>
      </w:r>
      <w:r w:rsidR="0084710C">
        <w:rPr>
          <w:rFonts w:cs="Times New Roman"/>
          <w:b/>
        </w:rPr>
        <w:t>4C</w:t>
      </w:r>
      <w:r w:rsidR="006A0B62">
        <w:rPr>
          <w:rFonts w:cs="Times New Roman"/>
        </w:rPr>
        <w:t xml:space="preserve">. </w:t>
      </w:r>
      <w:r w:rsidR="008E64E3">
        <w:rPr>
          <w:rFonts w:cs="Times New Roman"/>
        </w:rPr>
        <w:t>Of the 18</w:t>
      </w:r>
      <w:r w:rsidR="000C431D">
        <w:rPr>
          <w:rFonts w:cs="Times New Roman"/>
        </w:rPr>
        <w:t xml:space="preserve"> proteins positively correlated</w:t>
      </w:r>
      <w:r w:rsidR="008E64E3">
        <w:rPr>
          <w:rFonts w:cs="Times New Roman"/>
        </w:rPr>
        <w:t xml:space="preserve"> to UA2, 9 of them a</w:t>
      </w:r>
      <w:r w:rsidR="00C85AB4">
        <w:rPr>
          <w:rFonts w:cs="Times New Roman"/>
        </w:rPr>
        <w:t xml:space="preserve">re part of the cytoskeleton machinery such as ACT, CFL1, FLN-A, PFN1, TLN1, TPM4 and VCL.  </w:t>
      </w:r>
      <w:r w:rsidR="002140C0">
        <w:rPr>
          <w:rFonts w:cs="Times New Roman"/>
        </w:rPr>
        <w:t>The fact that most of these</w:t>
      </w:r>
      <w:r w:rsidR="00D60A90">
        <w:rPr>
          <w:rFonts w:cs="Times New Roman"/>
        </w:rPr>
        <w:t xml:space="preserve"> cytoskeleton-associated</w:t>
      </w:r>
      <w:r w:rsidR="002140C0">
        <w:rPr>
          <w:rFonts w:cs="Times New Roman"/>
        </w:rPr>
        <w:t xml:space="preserve"> proteins are mostly expressed in older individuals, could imply a </w:t>
      </w:r>
      <w:r w:rsidR="003D3D9A">
        <w:rPr>
          <w:rFonts w:cs="Times New Roman"/>
        </w:rPr>
        <w:t>higher need to recruit proteins to the cytoskeleton to support and maintain cellular homeostasis</w:t>
      </w:r>
      <w:r w:rsidR="00D60A90">
        <w:rPr>
          <w:rFonts w:cs="Times New Roman"/>
        </w:rPr>
        <w:t xml:space="preserve"> (</w:t>
      </w:r>
      <w:proofErr w:type="spellStart"/>
      <w:r w:rsidR="00D60A90">
        <w:rPr>
          <w:rFonts w:cs="Times New Roman"/>
        </w:rPr>
        <w:t>Amberg</w:t>
      </w:r>
      <w:proofErr w:type="spellEnd"/>
      <w:r w:rsidR="00D60A90">
        <w:rPr>
          <w:rFonts w:cs="Times New Roman"/>
        </w:rPr>
        <w:t xml:space="preserve"> D et al 2012)</w:t>
      </w:r>
      <w:r w:rsidR="003D3D9A">
        <w:rPr>
          <w:rFonts w:cs="Times New Roman"/>
        </w:rPr>
        <w:t xml:space="preserve">. </w:t>
      </w:r>
    </w:p>
    <w:p w14:paraId="1D59A914" w14:textId="77777777" w:rsidR="00F862D0" w:rsidRDefault="00F862D0" w:rsidP="00A360F9">
      <w:pPr>
        <w:spacing w:line="360" w:lineRule="auto"/>
        <w:jc w:val="both"/>
        <w:rPr>
          <w:rFonts w:cs="Times New Roman"/>
        </w:rPr>
      </w:pPr>
    </w:p>
    <w:p w14:paraId="13B832A5" w14:textId="3D7B2849" w:rsidR="00F862D0" w:rsidRDefault="00F862D0" w:rsidP="00A360F9">
      <w:pPr>
        <w:spacing w:line="360" w:lineRule="auto"/>
        <w:jc w:val="both"/>
        <w:rPr>
          <w:rFonts w:cs="Times New Roman"/>
          <w:b/>
        </w:rPr>
      </w:pPr>
      <w:r w:rsidRPr="00F862D0">
        <w:rPr>
          <w:rFonts w:cs="Times New Roman"/>
          <w:b/>
        </w:rPr>
        <w:t xml:space="preserve">Cluster of significant proteins and their trajectories </w:t>
      </w:r>
    </w:p>
    <w:p w14:paraId="0634D076" w14:textId="7130C0F8" w:rsidR="003815C3" w:rsidRPr="00F862D0" w:rsidRDefault="00F862D0" w:rsidP="00A360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Normalized significant proteins were divided into clusters wi</w:t>
      </w:r>
      <w:r w:rsidR="00161E37">
        <w:rPr>
          <w:rFonts w:cs="Times New Roman"/>
        </w:rPr>
        <w:t>th an a</w:t>
      </w:r>
      <w:r w:rsidR="00972F6E">
        <w:rPr>
          <w:rFonts w:cs="Times New Roman"/>
        </w:rPr>
        <w:t>ge step size of 10 years. As depicted</w:t>
      </w:r>
      <w:r w:rsidR="00161E37">
        <w:rPr>
          <w:rFonts w:cs="Times New Roman"/>
        </w:rPr>
        <w:t xml:space="preserve"> in </w:t>
      </w:r>
      <w:r w:rsidR="00161E37" w:rsidRPr="00161E37">
        <w:rPr>
          <w:rFonts w:cs="Times New Roman"/>
          <w:b/>
        </w:rPr>
        <w:t xml:space="preserve">Figure </w:t>
      </w:r>
      <w:r w:rsidR="0084710C">
        <w:rPr>
          <w:rFonts w:cs="Times New Roman"/>
          <w:b/>
        </w:rPr>
        <w:t>5</w:t>
      </w:r>
      <w:r w:rsidR="00AF1CD7">
        <w:rPr>
          <w:rFonts w:cs="Times New Roman"/>
        </w:rPr>
        <w:t>, the first 7 clusters show</w:t>
      </w:r>
      <w:r w:rsidR="00161E37">
        <w:rPr>
          <w:rFonts w:cs="Times New Roman"/>
        </w:rPr>
        <w:t xml:space="preserve"> high intensity and were further investigated. Cluster 1</w:t>
      </w:r>
      <w:r w:rsidR="00A360F9">
        <w:rPr>
          <w:rFonts w:cs="Times New Roman"/>
        </w:rPr>
        <w:t xml:space="preserve"> and 3 </w:t>
      </w:r>
      <w:r w:rsidR="004F1C93">
        <w:rPr>
          <w:rFonts w:cs="Times New Roman"/>
        </w:rPr>
        <w:t xml:space="preserve">are the most represented ones (41 and 18 proteins respectively) and </w:t>
      </w:r>
      <w:r w:rsidR="00A360F9">
        <w:rPr>
          <w:rFonts w:cs="Times New Roman"/>
        </w:rPr>
        <w:t>show a linear increase with</w:t>
      </w:r>
      <w:r w:rsidR="00473E89">
        <w:rPr>
          <w:rFonts w:cs="Times New Roman"/>
        </w:rPr>
        <w:t xml:space="preserve"> age; while cluster 2, 4, </w:t>
      </w:r>
      <w:r w:rsidR="009F1E31">
        <w:rPr>
          <w:rFonts w:cs="Times New Roman"/>
        </w:rPr>
        <w:t xml:space="preserve">5, </w:t>
      </w:r>
      <w:r w:rsidR="00473E89">
        <w:rPr>
          <w:rFonts w:cs="Times New Roman"/>
        </w:rPr>
        <w:t xml:space="preserve">6 and </w:t>
      </w:r>
      <w:r w:rsidR="009F1E31">
        <w:rPr>
          <w:rFonts w:cs="Times New Roman"/>
        </w:rPr>
        <w:t xml:space="preserve">7 (19, 15, 5, 13 and </w:t>
      </w:r>
      <w:r w:rsidR="009B4D85">
        <w:rPr>
          <w:rFonts w:cs="Times New Roman"/>
        </w:rPr>
        <w:t xml:space="preserve">15 proteins respectively) show a step-wise decrease trajectory with age. </w:t>
      </w:r>
      <w:r w:rsidR="00590BF4">
        <w:rPr>
          <w:rFonts w:cs="Times New Roman"/>
        </w:rPr>
        <w:t xml:space="preserve">Most of the proteins in cluster 1 and 3 are related to </w:t>
      </w:r>
      <w:r w:rsidR="009A1850">
        <w:rPr>
          <w:rFonts w:cs="Times New Roman"/>
        </w:rPr>
        <w:t xml:space="preserve">coagulation and clotting such as fibrinogen, </w:t>
      </w:r>
      <w:r w:rsidR="009A1850" w:rsidRPr="009A1850">
        <w:rPr>
          <w:rFonts w:cs="Times New Roman"/>
        </w:rPr>
        <w:t>von Willebrand factor</w:t>
      </w:r>
      <w:r w:rsidR="00590BF4">
        <w:rPr>
          <w:rFonts w:cs="Times New Roman"/>
        </w:rPr>
        <w:t xml:space="preserve"> as well as coagulation factor V and IX. These proteins are well known to increase with </w:t>
      </w:r>
      <w:r w:rsidR="00942E26">
        <w:rPr>
          <w:rFonts w:cs="Times New Roman"/>
        </w:rPr>
        <w:t>the physiological process of aging</w:t>
      </w:r>
      <w:r w:rsidR="00370BC1">
        <w:rPr>
          <w:rFonts w:cs="Times New Roman"/>
        </w:rPr>
        <w:t xml:space="preserve"> and are higher in centenarians, where a state of high coagulation enzyme activity has been reported (Mari D et al 1995; </w:t>
      </w:r>
      <w:proofErr w:type="spellStart"/>
      <w:r w:rsidR="00370BC1">
        <w:rPr>
          <w:rFonts w:cs="Times New Roman"/>
        </w:rPr>
        <w:t>Manucci</w:t>
      </w:r>
      <w:proofErr w:type="spellEnd"/>
      <w:r w:rsidR="00370BC1">
        <w:rPr>
          <w:rFonts w:cs="Times New Roman"/>
        </w:rPr>
        <w:t xml:space="preserve"> PM et al 1997; Mari D et al 2008). </w:t>
      </w:r>
      <w:r w:rsidR="00ED2407">
        <w:rPr>
          <w:rFonts w:cs="Times New Roman"/>
        </w:rPr>
        <w:t>Among the proteins that are representing the decreasing trajectories, there are several immunoglobulins and serpins. Serpins are known to be highly e</w:t>
      </w:r>
      <w:r w:rsidR="009B3161">
        <w:rPr>
          <w:rFonts w:cs="Times New Roman"/>
        </w:rPr>
        <w:t xml:space="preserve">xpressed in senescent cells, providing a fine balance between </w:t>
      </w:r>
      <w:r w:rsidR="009B3161" w:rsidRPr="00FA29F9">
        <w:t>thrombosis and thrombolysis cascade</w:t>
      </w:r>
      <w:r w:rsidR="009B3161">
        <w:t>s, and</w:t>
      </w:r>
      <w:r w:rsidR="009B3161">
        <w:rPr>
          <w:rFonts w:cs="Times New Roman"/>
        </w:rPr>
        <w:t xml:space="preserve"> </w:t>
      </w:r>
      <w:r w:rsidR="00480E9A">
        <w:rPr>
          <w:rFonts w:cs="Times New Roman"/>
        </w:rPr>
        <w:t>have been identified as plasma biomarkers of ageing (</w:t>
      </w:r>
      <w:proofErr w:type="spellStart"/>
      <w:r w:rsidR="00480E9A">
        <w:rPr>
          <w:rFonts w:cs="Times New Roman"/>
        </w:rPr>
        <w:t>Basisty</w:t>
      </w:r>
      <w:proofErr w:type="spellEnd"/>
      <w:r w:rsidR="00480E9A">
        <w:rPr>
          <w:rFonts w:cs="Times New Roman"/>
        </w:rPr>
        <w:t xml:space="preserve"> N et al 2020; Tanaka T et al 2018). </w:t>
      </w:r>
      <w:r w:rsidR="00FF57AD">
        <w:rPr>
          <w:rFonts w:cs="Times New Roman"/>
        </w:rPr>
        <w:t xml:space="preserve">We could speculate that the lower expression of many serpins in our elderly population could indicate an escaping mechanism from cell senescence. </w:t>
      </w:r>
    </w:p>
    <w:sectPr w:rsidR="003815C3" w:rsidRPr="00F862D0" w:rsidSect="007E08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EF"/>
    <w:rsid w:val="00001ADA"/>
    <w:rsid w:val="000061A2"/>
    <w:rsid w:val="00007505"/>
    <w:rsid w:val="00011755"/>
    <w:rsid w:val="000266B7"/>
    <w:rsid w:val="00034864"/>
    <w:rsid w:val="00041E45"/>
    <w:rsid w:val="00043BF9"/>
    <w:rsid w:val="00055210"/>
    <w:rsid w:val="000558CA"/>
    <w:rsid w:val="000654AF"/>
    <w:rsid w:val="000850D5"/>
    <w:rsid w:val="00086285"/>
    <w:rsid w:val="00087267"/>
    <w:rsid w:val="00091FC4"/>
    <w:rsid w:val="000921C2"/>
    <w:rsid w:val="00093712"/>
    <w:rsid w:val="000B0A43"/>
    <w:rsid w:val="000C431D"/>
    <w:rsid w:val="000C62D0"/>
    <w:rsid w:val="000D44C8"/>
    <w:rsid w:val="00117059"/>
    <w:rsid w:val="0013047E"/>
    <w:rsid w:val="001357C0"/>
    <w:rsid w:val="0014037A"/>
    <w:rsid w:val="00143BAE"/>
    <w:rsid w:val="00147937"/>
    <w:rsid w:val="00153C0B"/>
    <w:rsid w:val="00161E37"/>
    <w:rsid w:val="00173721"/>
    <w:rsid w:val="001844AB"/>
    <w:rsid w:val="001864F3"/>
    <w:rsid w:val="001A064A"/>
    <w:rsid w:val="001A5FF1"/>
    <w:rsid w:val="001B17C4"/>
    <w:rsid w:val="001B48FA"/>
    <w:rsid w:val="001D6E1F"/>
    <w:rsid w:val="001F1B57"/>
    <w:rsid w:val="001F3088"/>
    <w:rsid w:val="00207F05"/>
    <w:rsid w:val="0021354A"/>
    <w:rsid w:val="002140C0"/>
    <w:rsid w:val="00235B20"/>
    <w:rsid w:val="00242695"/>
    <w:rsid w:val="0026449A"/>
    <w:rsid w:val="00277B48"/>
    <w:rsid w:val="0028337A"/>
    <w:rsid w:val="0028552F"/>
    <w:rsid w:val="00293FA2"/>
    <w:rsid w:val="002B4998"/>
    <w:rsid w:val="002C004F"/>
    <w:rsid w:val="002C4F5C"/>
    <w:rsid w:val="002D1CD0"/>
    <w:rsid w:val="002D7BC6"/>
    <w:rsid w:val="002F69BE"/>
    <w:rsid w:val="00300788"/>
    <w:rsid w:val="00370BC1"/>
    <w:rsid w:val="003754A4"/>
    <w:rsid w:val="003815C3"/>
    <w:rsid w:val="0038460E"/>
    <w:rsid w:val="003934DF"/>
    <w:rsid w:val="00393A4F"/>
    <w:rsid w:val="003D3D9A"/>
    <w:rsid w:val="0042511B"/>
    <w:rsid w:val="0042696C"/>
    <w:rsid w:val="00433AB4"/>
    <w:rsid w:val="004371D4"/>
    <w:rsid w:val="00446233"/>
    <w:rsid w:val="00463E37"/>
    <w:rsid w:val="0047135F"/>
    <w:rsid w:val="00473E89"/>
    <w:rsid w:val="0047451B"/>
    <w:rsid w:val="00476053"/>
    <w:rsid w:val="00480E9A"/>
    <w:rsid w:val="004B225C"/>
    <w:rsid w:val="004B6EC4"/>
    <w:rsid w:val="004C4074"/>
    <w:rsid w:val="004E159D"/>
    <w:rsid w:val="004F1C93"/>
    <w:rsid w:val="00510D1E"/>
    <w:rsid w:val="00516E36"/>
    <w:rsid w:val="005304A7"/>
    <w:rsid w:val="00537FBF"/>
    <w:rsid w:val="00540289"/>
    <w:rsid w:val="00540413"/>
    <w:rsid w:val="00540F57"/>
    <w:rsid w:val="00570C84"/>
    <w:rsid w:val="00583E0C"/>
    <w:rsid w:val="00585D4A"/>
    <w:rsid w:val="00590BF4"/>
    <w:rsid w:val="005915D6"/>
    <w:rsid w:val="005975D3"/>
    <w:rsid w:val="005A2A7B"/>
    <w:rsid w:val="005B3C56"/>
    <w:rsid w:val="005C0D47"/>
    <w:rsid w:val="005C0F60"/>
    <w:rsid w:val="005E1289"/>
    <w:rsid w:val="005E606E"/>
    <w:rsid w:val="005F7C15"/>
    <w:rsid w:val="006304E6"/>
    <w:rsid w:val="0063567D"/>
    <w:rsid w:val="006423AA"/>
    <w:rsid w:val="00654898"/>
    <w:rsid w:val="00662F51"/>
    <w:rsid w:val="006861B5"/>
    <w:rsid w:val="00687E22"/>
    <w:rsid w:val="00696D1D"/>
    <w:rsid w:val="006A0B62"/>
    <w:rsid w:val="006C417E"/>
    <w:rsid w:val="006D0114"/>
    <w:rsid w:val="006D2F1E"/>
    <w:rsid w:val="006F44DC"/>
    <w:rsid w:val="007046B4"/>
    <w:rsid w:val="0071004F"/>
    <w:rsid w:val="0071160E"/>
    <w:rsid w:val="0074622B"/>
    <w:rsid w:val="0074776C"/>
    <w:rsid w:val="00760AB8"/>
    <w:rsid w:val="00762DCB"/>
    <w:rsid w:val="00777585"/>
    <w:rsid w:val="007840E6"/>
    <w:rsid w:val="007968D3"/>
    <w:rsid w:val="007A29A3"/>
    <w:rsid w:val="007B59F8"/>
    <w:rsid w:val="007C11BA"/>
    <w:rsid w:val="007C6F7A"/>
    <w:rsid w:val="007E0833"/>
    <w:rsid w:val="007E3D19"/>
    <w:rsid w:val="007E6135"/>
    <w:rsid w:val="007F1DEF"/>
    <w:rsid w:val="007F44CF"/>
    <w:rsid w:val="007F6E84"/>
    <w:rsid w:val="008010D8"/>
    <w:rsid w:val="00814141"/>
    <w:rsid w:val="00814D72"/>
    <w:rsid w:val="0083292A"/>
    <w:rsid w:val="00836226"/>
    <w:rsid w:val="0084221E"/>
    <w:rsid w:val="00843CA7"/>
    <w:rsid w:val="0084710C"/>
    <w:rsid w:val="00857A39"/>
    <w:rsid w:val="00862461"/>
    <w:rsid w:val="00862CFE"/>
    <w:rsid w:val="008769C0"/>
    <w:rsid w:val="008818FC"/>
    <w:rsid w:val="00891E63"/>
    <w:rsid w:val="008B12C7"/>
    <w:rsid w:val="008B223F"/>
    <w:rsid w:val="008B4ECD"/>
    <w:rsid w:val="008B6B3B"/>
    <w:rsid w:val="008B6E08"/>
    <w:rsid w:val="008D2621"/>
    <w:rsid w:val="008E0FB6"/>
    <w:rsid w:val="008E64E3"/>
    <w:rsid w:val="008F0587"/>
    <w:rsid w:val="00901B94"/>
    <w:rsid w:val="00904526"/>
    <w:rsid w:val="00915BC8"/>
    <w:rsid w:val="00916B11"/>
    <w:rsid w:val="0093650F"/>
    <w:rsid w:val="00942E26"/>
    <w:rsid w:val="00946ACB"/>
    <w:rsid w:val="00965899"/>
    <w:rsid w:val="00965DC6"/>
    <w:rsid w:val="00972F6E"/>
    <w:rsid w:val="00993A5A"/>
    <w:rsid w:val="00997D56"/>
    <w:rsid w:val="009A1850"/>
    <w:rsid w:val="009B3161"/>
    <w:rsid w:val="009B4D85"/>
    <w:rsid w:val="009F1E31"/>
    <w:rsid w:val="00A320AB"/>
    <w:rsid w:val="00A360F9"/>
    <w:rsid w:val="00A40F01"/>
    <w:rsid w:val="00A45A90"/>
    <w:rsid w:val="00A620C1"/>
    <w:rsid w:val="00A7291B"/>
    <w:rsid w:val="00A767B4"/>
    <w:rsid w:val="00AA1A7E"/>
    <w:rsid w:val="00AA34B2"/>
    <w:rsid w:val="00AB6625"/>
    <w:rsid w:val="00AC089E"/>
    <w:rsid w:val="00AC1D96"/>
    <w:rsid w:val="00AC203F"/>
    <w:rsid w:val="00AC230E"/>
    <w:rsid w:val="00AE5105"/>
    <w:rsid w:val="00AE6636"/>
    <w:rsid w:val="00AE6689"/>
    <w:rsid w:val="00AF1CD7"/>
    <w:rsid w:val="00AF6B1E"/>
    <w:rsid w:val="00AF7FF4"/>
    <w:rsid w:val="00B42CC2"/>
    <w:rsid w:val="00B45204"/>
    <w:rsid w:val="00B6496A"/>
    <w:rsid w:val="00B65361"/>
    <w:rsid w:val="00B662E5"/>
    <w:rsid w:val="00B71957"/>
    <w:rsid w:val="00B71E8A"/>
    <w:rsid w:val="00B80263"/>
    <w:rsid w:val="00B802D9"/>
    <w:rsid w:val="00B909F0"/>
    <w:rsid w:val="00B96665"/>
    <w:rsid w:val="00BA6680"/>
    <w:rsid w:val="00BB566B"/>
    <w:rsid w:val="00BE18EC"/>
    <w:rsid w:val="00BE60B1"/>
    <w:rsid w:val="00BE7692"/>
    <w:rsid w:val="00C151A1"/>
    <w:rsid w:val="00C34E33"/>
    <w:rsid w:val="00C35956"/>
    <w:rsid w:val="00C410D0"/>
    <w:rsid w:val="00C44D6A"/>
    <w:rsid w:val="00C52170"/>
    <w:rsid w:val="00C64DF0"/>
    <w:rsid w:val="00C735E4"/>
    <w:rsid w:val="00C74882"/>
    <w:rsid w:val="00C85AB4"/>
    <w:rsid w:val="00C91C86"/>
    <w:rsid w:val="00C947D1"/>
    <w:rsid w:val="00CB1E4E"/>
    <w:rsid w:val="00CC3851"/>
    <w:rsid w:val="00CC3CD3"/>
    <w:rsid w:val="00CF1CDD"/>
    <w:rsid w:val="00D04496"/>
    <w:rsid w:val="00D12BBA"/>
    <w:rsid w:val="00D13A20"/>
    <w:rsid w:val="00D13AD1"/>
    <w:rsid w:val="00D218FE"/>
    <w:rsid w:val="00D30581"/>
    <w:rsid w:val="00D33181"/>
    <w:rsid w:val="00D37413"/>
    <w:rsid w:val="00D375CD"/>
    <w:rsid w:val="00D37A02"/>
    <w:rsid w:val="00D45301"/>
    <w:rsid w:val="00D47CD2"/>
    <w:rsid w:val="00D60A90"/>
    <w:rsid w:val="00D74C03"/>
    <w:rsid w:val="00D86018"/>
    <w:rsid w:val="00D87F0B"/>
    <w:rsid w:val="00DC5FCF"/>
    <w:rsid w:val="00DE5CFC"/>
    <w:rsid w:val="00E0362D"/>
    <w:rsid w:val="00E04E9F"/>
    <w:rsid w:val="00E071D2"/>
    <w:rsid w:val="00E27951"/>
    <w:rsid w:val="00E3019A"/>
    <w:rsid w:val="00E325F6"/>
    <w:rsid w:val="00E64804"/>
    <w:rsid w:val="00E752EA"/>
    <w:rsid w:val="00EA0FFF"/>
    <w:rsid w:val="00EC3A16"/>
    <w:rsid w:val="00ED2407"/>
    <w:rsid w:val="00EE7483"/>
    <w:rsid w:val="00EF65D5"/>
    <w:rsid w:val="00F068EF"/>
    <w:rsid w:val="00F12440"/>
    <w:rsid w:val="00F16134"/>
    <w:rsid w:val="00F22714"/>
    <w:rsid w:val="00F24F89"/>
    <w:rsid w:val="00F274F7"/>
    <w:rsid w:val="00F35565"/>
    <w:rsid w:val="00F55ED4"/>
    <w:rsid w:val="00F66538"/>
    <w:rsid w:val="00F80972"/>
    <w:rsid w:val="00F862D0"/>
    <w:rsid w:val="00F9039F"/>
    <w:rsid w:val="00F96A5D"/>
    <w:rsid w:val="00FA4F91"/>
    <w:rsid w:val="00FA6D8C"/>
    <w:rsid w:val="00FC0CD6"/>
    <w:rsid w:val="00FC6534"/>
    <w:rsid w:val="00FE7D4C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4C614A64"/>
  <w14:defaultImageDpi w14:val="300"/>
  <w15:docId w15:val="{9D4ADE4C-5592-5F48-907C-A5E23209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23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3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3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3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3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AA"/>
    <w:rPr>
      <w:rFonts w:ascii="Lucida Grande" w:hAnsi="Lucida Grande" w:cs="Lucida Grande"/>
      <w:sz w:val="18"/>
      <w:szCs w:val="18"/>
    </w:rPr>
  </w:style>
  <w:style w:type="paragraph" w:customStyle="1" w:styleId="Standard">
    <w:name w:val="Standard"/>
    <w:rsid w:val="00891E63"/>
    <w:pPr>
      <w:suppressAutoHyphens/>
      <w:autoSpaceDN w:val="0"/>
      <w:textAlignment w:val="baseline"/>
    </w:pPr>
    <w:rPr>
      <w:rFonts w:ascii="Liberation Serif" w:eastAsia="AR PL SungtiL GB" w:hAnsi="Liberation Serif" w:cs="Lohit Devanagari"/>
      <w:kern w:val="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F55ED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2658</Words>
  <Characters>15151</Characters>
  <Application>Microsoft Office Word</Application>
  <DocSecurity>0</DocSecurity>
  <Lines>126</Lines>
  <Paragraphs>35</Paragraphs>
  <ScaleCrop>false</ScaleCrop>
  <Company/>
  <LinksUpToDate>false</LinksUpToDate>
  <CharactersWithSpaces>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Siino</dc:creator>
  <cp:keywords/>
  <dc:description/>
  <cp:lastModifiedBy>Ash</cp:lastModifiedBy>
  <cp:revision>9</cp:revision>
  <cp:lastPrinted>2020-08-25T08:36:00Z</cp:lastPrinted>
  <dcterms:created xsi:type="dcterms:W3CDTF">2021-01-04T12:32:00Z</dcterms:created>
  <dcterms:modified xsi:type="dcterms:W3CDTF">2021-01-08T13:04:00Z</dcterms:modified>
</cp:coreProperties>
</file>